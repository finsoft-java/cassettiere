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CF536" w14:textId="77777777" w:rsidR="00025FF7" w:rsidRDefault="00E66FEB">
      <w:r>
        <w:t>Finsoft srl</w:t>
      </w:r>
    </w:p>
    <w:p w14:paraId="19A812D4" w14:textId="77777777" w:rsidR="00025FF7" w:rsidRDefault="00E66FEB">
      <w:r>
        <w:t>Osai AS SpA</w:t>
      </w:r>
    </w:p>
    <w:p w14:paraId="5FE70C61" w14:textId="77777777" w:rsidR="00025FF7" w:rsidRDefault="00E66FEB">
      <w:r>
        <w:t>Marzo 2021</w:t>
      </w:r>
    </w:p>
    <w:p w14:paraId="3DD2DC60" w14:textId="77777777" w:rsidR="00025FF7" w:rsidRDefault="00025FF7">
      <w:pPr>
        <w:rPr>
          <w:rStyle w:val="Caratteridinumerazione"/>
        </w:rPr>
      </w:pPr>
    </w:p>
    <w:p w14:paraId="5D5D215F" w14:textId="77777777" w:rsidR="00025FF7" w:rsidRDefault="00E66FEB">
      <w:pPr>
        <w:pStyle w:val="Titolo"/>
        <w:spacing w:before="240" w:after="120"/>
      </w:pPr>
      <w:r>
        <w:t>Piattaforma gestione cassettiere</w:t>
      </w:r>
    </w:p>
    <w:p w14:paraId="58D612D3" w14:textId="77777777" w:rsidR="00025FF7" w:rsidRDefault="00E66FEB">
      <w:pPr>
        <w:pStyle w:val="Titolo2"/>
        <w:numPr>
          <w:ilvl w:val="1"/>
          <w:numId w:val="4"/>
        </w:numPr>
      </w:pPr>
      <w:r>
        <w:t>Abstract</w:t>
      </w:r>
    </w:p>
    <w:p w14:paraId="279D1646" w14:textId="77777777" w:rsidR="00025FF7" w:rsidRDefault="00E66FEB">
      <w:r>
        <w:t xml:space="preserve">Si desidera offrire uno strumento che permetta ai montatori di segnalare quali materiali di consumo siano in esaurimento nei capannoni di produzione e chiederne il rabbocco </w:t>
      </w:r>
      <w:r>
        <w:t>senza interrompere l'attività.</w:t>
      </w:r>
    </w:p>
    <w:p w14:paraId="506C4B4D" w14:textId="77777777" w:rsidR="00025FF7" w:rsidRDefault="00025FF7"/>
    <w:p w14:paraId="6591BAF0" w14:textId="77777777" w:rsidR="00025FF7" w:rsidRDefault="00E66FEB">
      <w:pPr>
        <w:pStyle w:val="Titolo2"/>
        <w:numPr>
          <w:ilvl w:val="1"/>
          <w:numId w:val="4"/>
        </w:numPr>
      </w:pPr>
      <w:r>
        <w:t>Interfaccia Hardware</w:t>
      </w:r>
    </w:p>
    <w:p w14:paraId="22BD6D98" w14:textId="77777777" w:rsidR="00025FF7" w:rsidRDefault="00E66FEB">
      <w:r>
        <w:t>L'idea è quella di preparare una stazione simile al bolla&amp;stampa da montare vicino alle cassettiere (touchscreen da ~7” in landscape con browser in modalità kiosk) per il frontend.</w:t>
      </w:r>
    </w:p>
    <w:p w14:paraId="582222FB" w14:textId="77777777" w:rsidR="00025FF7" w:rsidRDefault="00E66FEB">
      <w:r>
        <w:t xml:space="preserve">I dispositivi saranno </w:t>
      </w:r>
      <w:r>
        <w:t>dotati di lettori QRCODE e RFID in modalità emulazione tastiera.</w:t>
      </w:r>
    </w:p>
    <w:p w14:paraId="30A4CAF4" w14:textId="77777777" w:rsidR="00025FF7" w:rsidRDefault="00E66FEB">
      <w:r>
        <w:t>Gli operatori utilizzeranno il backend dal proprio pc.</w:t>
      </w:r>
    </w:p>
    <w:p w14:paraId="3D0ACF54" w14:textId="77777777" w:rsidR="00025FF7" w:rsidRDefault="00E66FEB">
      <w:pPr>
        <w:pStyle w:val="Titolo2"/>
        <w:numPr>
          <w:ilvl w:val="1"/>
          <w:numId w:val="4"/>
        </w:numPr>
      </w:pPr>
      <w:r>
        <w:t>Attività interna OSAI</w:t>
      </w:r>
    </w:p>
    <w:p w14:paraId="62C09770" w14:textId="77777777" w:rsidR="00025FF7" w:rsidRDefault="00E66FEB">
      <w:r>
        <w:t>Per quanto riguarda la configurazione della stazione è possibile riciclare buona parte del sw già preparato per il</w:t>
      </w:r>
      <w:r>
        <w:t xml:space="preserve"> tabellone presenze, ma sarebbe ragionevole considerare 1 giornata di aggiornamento sw e configurazione pistola del QR.</w:t>
      </w:r>
    </w:p>
    <w:p w14:paraId="117EA04C" w14:textId="77777777" w:rsidR="00025FF7" w:rsidRDefault="00E66FEB">
      <w:r>
        <w:t>Valutare eventuali API per attivazione/disattivazione hardware (lettore QRCODE e lettore RFID).</w:t>
      </w:r>
    </w:p>
    <w:p w14:paraId="41D839B5" w14:textId="77777777" w:rsidR="00025FF7" w:rsidRDefault="00025FF7"/>
    <w:p w14:paraId="1F2AB424" w14:textId="77777777" w:rsidR="00025FF7" w:rsidRDefault="00E66FEB">
      <w:pPr>
        <w:pStyle w:val="Titolo2"/>
        <w:numPr>
          <w:ilvl w:val="1"/>
          <w:numId w:val="4"/>
        </w:numPr>
      </w:pPr>
      <w:r>
        <w:t>Architettura</w:t>
      </w:r>
    </w:p>
    <w:p w14:paraId="444D8552" w14:textId="77777777" w:rsidR="00025FF7" w:rsidRDefault="00E66FEB">
      <w:pPr>
        <w:pStyle w:val="Paragrafoelenco"/>
        <w:numPr>
          <w:ilvl w:val="0"/>
          <w:numId w:val="4"/>
        </w:numPr>
      </w:pPr>
      <w:r>
        <w:t xml:space="preserve">Ipotizziamo di sviluppare </w:t>
      </w:r>
      <w:r>
        <w:t>due applicazioni web su stack Linux+Apache+MySQL+PHP, frontend e backend.</w:t>
      </w:r>
    </w:p>
    <w:p w14:paraId="6D007620" w14:textId="77777777" w:rsidR="00025FF7" w:rsidRDefault="00E66FEB">
      <w:pPr>
        <w:pStyle w:val="Paragrafoelenco"/>
        <w:numPr>
          <w:ilvl w:val="0"/>
          <w:numId w:val="4"/>
        </w:numPr>
      </w:pPr>
      <w:r>
        <w:t>Il frontend deve essere pensato per l’utilizzo su tablet, mentre il backend per l’utilizzo da postazioni desktop.</w:t>
      </w:r>
    </w:p>
    <w:p w14:paraId="45C09393" w14:textId="77777777" w:rsidR="00025FF7" w:rsidRDefault="00E66FEB">
      <w:pPr>
        <w:pStyle w:val="Titolo2"/>
        <w:numPr>
          <w:ilvl w:val="1"/>
          <w:numId w:val="4"/>
        </w:numPr>
      </w:pPr>
      <w:r>
        <w:t>Funzionalità previste</w:t>
      </w:r>
    </w:p>
    <w:p w14:paraId="07EA4240" w14:textId="77777777" w:rsidR="00025FF7" w:rsidRDefault="00E66FEB">
      <w:r>
        <w:t>La piattaforma di gestione delle cassettiere p</w:t>
      </w:r>
      <w:r>
        <w:t>revede queste funzionalità:</w:t>
      </w:r>
    </w:p>
    <w:p w14:paraId="40FC4E8B" w14:textId="77777777" w:rsidR="00025FF7" w:rsidRDefault="00025FF7"/>
    <w:p w14:paraId="2A5DF44D" w14:textId="77777777" w:rsidR="00025FF7" w:rsidRDefault="00E66FEB">
      <w:pPr>
        <w:numPr>
          <w:ilvl w:val="0"/>
          <w:numId w:val="7"/>
        </w:numPr>
      </w:pPr>
      <w:bookmarkStart w:id="0" w:name="__DdeLink__305_3426233004"/>
      <w:r>
        <w:t>(frontend) Form di segnalazione esaurimento (per utente):</w:t>
      </w:r>
    </w:p>
    <w:p w14:paraId="71720496" w14:textId="77777777" w:rsidR="00025FF7" w:rsidRDefault="00E66FEB">
      <w:pPr>
        <w:numPr>
          <w:ilvl w:val="1"/>
          <w:numId w:val="8"/>
        </w:numPr>
      </w:pPr>
      <w:r>
        <w:t>L’utente scansiona il QR code</w:t>
      </w:r>
    </w:p>
    <w:p w14:paraId="3E26EDCC" w14:textId="77777777" w:rsidR="00025FF7" w:rsidRDefault="00E66FEB">
      <w:pPr>
        <w:numPr>
          <w:ilvl w:val="1"/>
          <w:numId w:val="8"/>
        </w:numPr>
      </w:pPr>
      <w:r>
        <w:t>Il software decodifica il codice, recupera l’anagrafica articolo e ne mostra i dettagli</w:t>
      </w:r>
    </w:p>
    <w:p w14:paraId="767D75F6" w14:textId="77777777" w:rsidR="00025FF7" w:rsidRDefault="00E66FEB">
      <w:pPr>
        <w:numPr>
          <w:ilvl w:val="1"/>
          <w:numId w:val="8"/>
        </w:numPr>
      </w:pPr>
      <w:r>
        <w:t xml:space="preserve">Se l’articolo ha già una segnalazione attiva viene </w:t>
      </w:r>
      <w:r>
        <w:t>mostrato un avviso con un pulsante per tornare indietro</w:t>
      </w:r>
      <w:bookmarkStart w:id="1" w:name="__DdeLink__293_3426233004"/>
      <w:ins w:id="2" w:author="Gabriele Martino" w:date="2021-03-26T11:33:00Z">
        <w:r>
          <w:t xml:space="preserve"> (dopo </w:t>
        </w:r>
        <w:r>
          <w:t>15</w:t>
        </w:r>
        <w:r>
          <w:t xml:space="preserve"> secondi di inattività si torna alla pagina principale)</w:t>
        </w:r>
      </w:ins>
      <w:bookmarkEnd w:id="1"/>
    </w:p>
    <w:p w14:paraId="462349D0" w14:textId="77777777" w:rsidR="00025FF7" w:rsidRDefault="00E66FEB">
      <w:pPr>
        <w:numPr>
          <w:ilvl w:val="1"/>
          <w:numId w:val="8"/>
        </w:numPr>
      </w:pPr>
      <w:r>
        <w:t xml:space="preserve">Se l’articolo non ha segnalazioni attive viene richiesta conferma tramite lettura del badge RFID dipendente per segnalare l’esaurimento </w:t>
      </w:r>
      <w:r>
        <w:t>(5 tentativi)</w:t>
      </w:r>
      <w:ins w:id="3" w:author="Gabriele Martino" w:date="2021-03-26T11:41:00Z">
        <w:r>
          <w:t xml:space="preserve"> oppure pulsante per annullamento</w:t>
        </w:r>
      </w:ins>
    </w:p>
    <w:p w14:paraId="52D39CAF" w14:textId="77777777" w:rsidR="00025FF7" w:rsidRDefault="00E66FEB">
      <w:pPr>
        <w:numPr>
          <w:ilvl w:val="1"/>
          <w:numId w:val="8"/>
        </w:numPr>
      </w:pPr>
      <w:ins w:id="4" w:author="Gabriele Martino" w:date="2021-03-26T11:46:00Z">
        <w:r>
          <w:t>Alla conferma o all</w:t>
        </w:r>
      </w:ins>
      <w:ins w:id="5" w:author="Gabriele Martino" w:date="2021-03-26T11:47:00Z">
        <w:r>
          <w:t>’annullamento</w:t>
        </w:r>
      </w:ins>
      <w:ins w:id="6" w:author="Gabriele Martino" w:date="2021-03-26T11:46:00Z">
        <w:r>
          <w:t xml:space="preserve"> (o dopo 30 secondi di inattività) si torna alla pagina principale</w:t>
        </w:r>
      </w:ins>
    </w:p>
    <w:p w14:paraId="1B2EC389" w14:textId="77777777" w:rsidR="00025FF7" w:rsidRDefault="00E66FEB">
      <w:pPr>
        <w:numPr>
          <w:ilvl w:val="1"/>
          <w:numId w:val="8"/>
        </w:numPr>
      </w:pPr>
      <w:ins w:id="7" w:author="Gabriele Martino" w:date="2021-03-26T11:35:00Z">
        <w:r>
          <w:t xml:space="preserve">La lettura del badge </w:t>
        </w:r>
      </w:ins>
      <w:ins w:id="8" w:author="Gabriele Martino" w:date="2021-03-26T11:36:00Z">
        <w:r>
          <w:t>garantisce l’</w:t>
        </w:r>
        <w:r>
          <w:t>autenticazione</w:t>
        </w:r>
        <w:r>
          <w:t xml:space="preserve"> per 60 secondi</w:t>
        </w:r>
      </w:ins>
      <w:ins w:id="9" w:author="Gabriele Martino" w:date="2021-03-26T11:45:00Z">
        <w:r>
          <w:t>:</w:t>
        </w:r>
      </w:ins>
    </w:p>
    <w:p w14:paraId="6C103010" w14:textId="77777777" w:rsidR="00025FF7" w:rsidRDefault="00E66FEB">
      <w:pPr>
        <w:numPr>
          <w:ilvl w:val="2"/>
          <w:numId w:val="8"/>
        </w:numPr>
      </w:pPr>
      <w:ins w:id="10" w:author="Gabriele Martino" w:date="2021-03-26T11:45:00Z">
        <w:r>
          <w:t xml:space="preserve">quando l’autenticazione è “attiva” la pagina </w:t>
        </w:r>
        <w:r>
          <w:t>principale mostra il nome utente e il pulsante “logout”</w:t>
        </w:r>
      </w:ins>
    </w:p>
    <w:p w14:paraId="4410D916" w14:textId="77777777" w:rsidR="00025FF7" w:rsidRDefault="00E66FEB">
      <w:pPr>
        <w:numPr>
          <w:ilvl w:val="2"/>
          <w:numId w:val="8"/>
        </w:numPr>
      </w:pPr>
      <w:ins w:id="11" w:author="Gabriele Martino" w:date="2021-03-26T11:40:00Z">
        <w:r>
          <w:t xml:space="preserve">le richieste presenteranno solo i pulsanti </w:t>
        </w:r>
      </w:ins>
      <w:ins w:id="12" w:author="Gabriele Martino" w:date="2021-03-26T11:43:00Z">
        <w:r>
          <w:t>“</w:t>
        </w:r>
      </w:ins>
      <w:ins w:id="13" w:author="Gabriele Martino" w:date="2021-03-26T11:40:00Z">
        <w:r>
          <w:t>conferma</w:t>
        </w:r>
      </w:ins>
      <w:ins w:id="14" w:author="Gabriele Martino" w:date="2021-03-26T11:43:00Z">
        <w:r>
          <w:t>” e “annulla”</w:t>
        </w:r>
      </w:ins>
    </w:p>
    <w:p w14:paraId="556503D2" w14:textId="77777777" w:rsidR="00025FF7" w:rsidRDefault="00E66FEB">
      <w:pPr>
        <w:numPr>
          <w:ilvl w:val="2"/>
          <w:numId w:val="8"/>
        </w:numPr>
      </w:pPr>
      <w:ins w:id="15" w:author="Gabriele Martino" w:date="2021-03-26T11:43:00Z">
        <w:r>
          <w:lastRenderedPageBreak/>
          <w:t xml:space="preserve">ciascuna richiesta </w:t>
        </w:r>
        <w:r>
          <w:t>garantisce</w:t>
        </w:r>
        <w:r>
          <w:t xml:space="preserve"> l’autenticazione per i 60 secondi</w:t>
        </w:r>
      </w:ins>
      <w:ins w:id="16" w:author="Gabriele Martino" w:date="2021-03-26T11:44:00Z">
        <w:r>
          <w:t xml:space="preserve"> successivi</w:t>
        </w:r>
      </w:ins>
    </w:p>
    <w:p w14:paraId="1F507F89" w14:textId="77777777" w:rsidR="00025FF7" w:rsidRDefault="00E66FEB">
      <w:pPr>
        <w:ind w:left="1080"/>
      </w:pPr>
      <w:del w:id="17" w:author="Gabriele Martino" w:date="2021-03-26T11:46:00Z">
        <w:r>
          <w:delText>Alla conferma (o dopo 30 secondi di inattività) si torna al</w:delText>
        </w:r>
        <w:r>
          <w:delText>la pagina principale</w:delText>
        </w:r>
      </w:del>
    </w:p>
    <w:p w14:paraId="6E3961FD" w14:textId="77777777" w:rsidR="00025FF7" w:rsidRDefault="00E66FEB">
      <w:pPr>
        <w:numPr>
          <w:ilvl w:val="0"/>
          <w:numId w:val="5"/>
        </w:numPr>
      </w:pPr>
      <w:r>
        <w:t xml:space="preserve"> (frontend) Form di rabbocco per logistica: raggiunto attraverso un pulsante apposito nel form di segnalazione esaurimento permette all’operatore di annullare la segnalazione esaurimento.</w:t>
      </w:r>
    </w:p>
    <w:p w14:paraId="2A712218" w14:textId="77777777" w:rsidR="00025FF7" w:rsidRDefault="00E66FEB">
      <w:pPr>
        <w:numPr>
          <w:ilvl w:val="1"/>
          <w:numId w:val="9"/>
        </w:numPr>
      </w:pPr>
      <w:r>
        <w:t>L’operatore preme il pulsante per accedere alla</w:t>
      </w:r>
      <w:r>
        <w:t xml:space="preserve"> schermata di rabbocco</w:t>
      </w:r>
    </w:p>
    <w:p w14:paraId="5135BDDF" w14:textId="77777777" w:rsidR="00025FF7" w:rsidRDefault="00E66FEB">
      <w:pPr>
        <w:numPr>
          <w:ilvl w:val="1"/>
          <w:numId w:val="9"/>
        </w:numPr>
      </w:pPr>
      <w:r>
        <w:t>L’operatore si autentica tramite badge RFID (5 tentativi)</w:t>
      </w:r>
    </w:p>
    <w:p w14:paraId="15C1F4F9" w14:textId="77777777" w:rsidR="00025FF7" w:rsidRDefault="00E66FEB">
      <w:pPr>
        <w:numPr>
          <w:ilvl w:val="1"/>
          <w:numId w:val="9"/>
        </w:numPr>
      </w:pPr>
      <w:r>
        <w:t xml:space="preserve">L’operatore prende la pistola QR e scansiona i codici delle ubicazioni vuote mentre le rabbocca; dato che potrebbe essere distante dal display un suono confermerà la corretta </w:t>
      </w:r>
      <w:r>
        <w:t>lettura (o la lettura di un codice non corretto)</w:t>
      </w:r>
    </w:p>
    <w:p w14:paraId="4CDFA995" w14:textId="77777777" w:rsidR="00025FF7" w:rsidRDefault="00E66FEB">
      <w:pPr>
        <w:numPr>
          <w:ilvl w:val="1"/>
          <w:numId w:val="9"/>
        </w:numPr>
      </w:pPr>
      <w:r>
        <w:t>Le ubicazioni verranno accodate su una lista a video in modo da poterle consultare agevolmente; eventuali doppioni verranno automaticamente rimossi</w:t>
      </w:r>
    </w:p>
    <w:p w14:paraId="3B798AA7" w14:textId="77777777" w:rsidR="00025FF7" w:rsidRDefault="00E66FEB">
      <w:pPr>
        <w:numPr>
          <w:ilvl w:val="1"/>
          <w:numId w:val="9"/>
        </w:numPr>
      </w:pPr>
      <w:r>
        <w:t>Al termine dell'operazione l’operatore ritorna al terminale</w:t>
      </w:r>
      <w:r>
        <w:t xml:space="preserve"> e conferma il rabbocco delle ubicazioni scansionate</w:t>
      </w:r>
    </w:p>
    <w:p w14:paraId="40C8F41F" w14:textId="77777777" w:rsidR="00025FF7" w:rsidRDefault="00E66FEB">
      <w:pPr>
        <w:numPr>
          <w:ilvl w:val="1"/>
          <w:numId w:val="9"/>
        </w:numPr>
      </w:pPr>
      <w:ins w:id="18" w:author="Gabriele Martino" w:date="2021-03-23T13:31:00Z">
        <w:r>
          <w:t>Alla conferma viene effettuato il l</w:t>
        </w:r>
        <w:bookmarkStart w:id="19" w:name="_GoBack"/>
        <w:bookmarkEnd w:id="19"/>
        <w:r>
          <w:t xml:space="preserve">ogout in automatico. </w:t>
        </w:r>
      </w:ins>
      <w:r>
        <w:t xml:space="preserve">L’operatore </w:t>
      </w:r>
      <w:del w:id="20" w:author="Gabriele Martino" w:date="2021-03-23T13:31:00Z">
        <w:r>
          <w:delText>fa</w:delText>
        </w:r>
      </w:del>
      <w:ins w:id="21" w:author="Gabriele Martino" w:date="2021-03-23T13:31:00Z">
        <w:r>
          <w:t>può annullare l’operazione facendo</w:t>
        </w:r>
      </w:ins>
      <w:r>
        <w:t xml:space="preserve"> logout manualmente (timeout da definire per l’intera operazione)</w:t>
      </w:r>
      <w:bookmarkEnd w:id="0"/>
    </w:p>
    <w:p w14:paraId="784A1FBA" w14:textId="77777777" w:rsidR="00025FF7" w:rsidRDefault="00E66FEB">
      <w:pPr>
        <w:numPr>
          <w:ilvl w:val="0"/>
          <w:numId w:val="5"/>
        </w:numPr>
      </w:pPr>
      <w:r>
        <w:t>(backend) Report stato ubicazioni</w:t>
      </w:r>
      <w:r>
        <w:t xml:space="preserve"> (per gruppo logistica): uno schema grafico che permetta di identificare rapidamente lo stato delle scorte, va concordato il layout. Un esempio potrebbe essere un primo report per area (E1, M6, M7) da cui selezionare l'area per analizzare le singole ubicaz</w:t>
      </w:r>
      <w:r>
        <w:t>ioni;</w:t>
      </w:r>
    </w:p>
    <w:p w14:paraId="4EB013F0" w14:textId="77777777" w:rsidR="00025FF7" w:rsidRDefault="00E66FEB">
      <w:pPr>
        <w:numPr>
          <w:ilvl w:val="0"/>
          <w:numId w:val="5"/>
        </w:numPr>
      </w:pPr>
      <w:r>
        <w:t>(backend) Report segnalazioni attive in formato tabellare, esportabile in CSV. Il file esportato serve per alimentare un’altra piattaforma per lo scarico del magazzino.</w:t>
      </w:r>
    </w:p>
    <w:p w14:paraId="53F9B148" w14:textId="77777777" w:rsidR="00025FF7" w:rsidRDefault="00E66FEB">
      <w:pPr>
        <w:numPr>
          <w:ilvl w:val="0"/>
          <w:numId w:val="5"/>
        </w:numPr>
      </w:pPr>
      <w:r>
        <w:t xml:space="preserve"> (backend) Storico richieste di rabbocco/operazioni di rabbocco con utente e data</w:t>
      </w:r>
      <w:r>
        <w:t>. Occorre prevedere numerosi filtri sui dati: per area, utente, range temporale, articolo contenuto, tipologia di operazione.</w:t>
      </w:r>
    </w:p>
    <w:p w14:paraId="2D1301DB" w14:textId="77777777" w:rsidR="00025FF7" w:rsidRDefault="00E66FEB">
      <w:pPr>
        <w:numPr>
          <w:ilvl w:val="0"/>
          <w:numId w:val="5"/>
        </w:numPr>
      </w:pPr>
      <w:r>
        <w:t>(backend) Maschera di modifica delle aree</w:t>
      </w:r>
    </w:p>
    <w:p w14:paraId="4D3AFB36" w14:textId="77777777" w:rsidR="00025FF7" w:rsidRDefault="00E66FEB">
      <w:pPr>
        <w:numPr>
          <w:ilvl w:val="0"/>
          <w:numId w:val="5"/>
        </w:numPr>
      </w:pPr>
      <w:r>
        <w:t>(backend) Maschera di modifica delle ubicazioni</w:t>
      </w:r>
    </w:p>
    <w:p w14:paraId="6AC4197C" w14:textId="77777777" w:rsidR="00025FF7" w:rsidRDefault="00025FF7"/>
    <w:p w14:paraId="0012A635" w14:textId="77777777" w:rsidR="00025FF7" w:rsidRDefault="00E66FEB">
      <w:r>
        <w:t>L’autenticazione lato backend sarà effe</w:t>
      </w:r>
      <w:r>
        <w:t>ttuata tramite LDAP (utente, password, profili utente). Sul frontend sarà disponibile solo l’accesso/conferma tramite badge.</w:t>
      </w:r>
    </w:p>
    <w:p w14:paraId="667EF1FA" w14:textId="77777777" w:rsidR="00025FF7" w:rsidRDefault="00E66FEB">
      <w:r>
        <w:t>Prevedere che tutte le tabelle siano esportabili in formato XLSX e in CSV (il formato CSV serve come input per altri applicativi).</w:t>
      </w:r>
    </w:p>
    <w:p w14:paraId="2F1602E7" w14:textId="77777777" w:rsidR="00025FF7" w:rsidRDefault="00E66FEB">
      <w:commentRangeStart w:id="22"/>
      <w:r>
        <w:t>Se possibile il lettore badge dovrebbe essere attivato solo durante l’autenticazione per evitare interferenze durante l’operatività.</w:t>
      </w:r>
      <w:commentRangeEnd w:id="22"/>
      <w:r>
        <w:commentReference w:id="22"/>
      </w:r>
    </w:p>
    <w:p w14:paraId="7A7A1B6D" w14:textId="77777777" w:rsidR="00025FF7" w:rsidRDefault="00025FF7">
      <w:pPr>
        <w:pStyle w:val="Corpotesto"/>
      </w:pPr>
    </w:p>
    <w:p w14:paraId="397B17B0" w14:textId="77777777" w:rsidR="00025FF7" w:rsidRDefault="00E66FEB">
      <w:pPr>
        <w:pStyle w:val="Titolo2"/>
        <w:numPr>
          <w:ilvl w:val="1"/>
          <w:numId w:val="4"/>
        </w:numPr>
      </w:pPr>
      <w:r>
        <w:t>Dati gestiti</w:t>
      </w:r>
    </w:p>
    <w:p w14:paraId="424894C7" w14:textId="77777777" w:rsidR="00025FF7" w:rsidRDefault="00E66FEB">
      <w:r>
        <w:t>Le informazioni gestite dalla piattaforma sono:</w:t>
      </w:r>
    </w:p>
    <w:p w14:paraId="758067F6" w14:textId="77777777" w:rsidR="00025FF7" w:rsidRDefault="00025FF7"/>
    <w:p w14:paraId="5A21481E" w14:textId="77777777" w:rsidR="00025FF7" w:rsidRDefault="00E66FEB">
      <w:pPr>
        <w:numPr>
          <w:ilvl w:val="0"/>
          <w:numId w:val="6"/>
        </w:numPr>
      </w:pPr>
      <w:r>
        <w:t xml:space="preserve">ubicazioni: contenitore fisico in cui è contenuto il </w:t>
      </w:r>
      <w:r>
        <w:t>materiale</w:t>
      </w:r>
    </w:p>
    <w:p w14:paraId="49D89B90" w14:textId="77777777" w:rsidR="00025FF7" w:rsidRDefault="00E66FEB">
      <w:pPr>
        <w:numPr>
          <w:ilvl w:val="1"/>
          <w:numId w:val="6"/>
        </w:numPr>
      </w:pPr>
      <w:r>
        <w:t>stato: pieno o vuoto</w:t>
      </w:r>
    </w:p>
    <w:p w14:paraId="15D4B609" w14:textId="77777777" w:rsidR="00025FF7" w:rsidRDefault="00E66FEB">
      <w:pPr>
        <w:numPr>
          <w:ilvl w:val="1"/>
          <w:numId w:val="6"/>
        </w:numPr>
      </w:pPr>
      <w:r>
        <w:t>codice articolo contenuto</w:t>
      </w:r>
    </w:p>
    <w:p w14:paraId="1C583F21" w14:textId="77777777" w:rsidR="00025FF7" w:rsidRDefault="00E66FEB">
      <w:pPr>
        <w:numPr>
          <w:ilvl w:val="1"/>
          <w:numId w:val="6"/>
        </w:numPr>
      </w:pPr>
      <w:r>
        <w:t>quantità</w:t>
      </w:r>
    </w:p>
    <w:p w14:paraId="007A8FE3" w14:textId="77777777" w:rsidR="00025FF7" w:rsidRDefault="00E66FEB">
      <w:pPr>
        <w:numPr>
          <w:ilvl w:val="1"/>
          <w:numId w:val="6"/>
        </w:numPr>
      </w:pPr>
      <w:r>
        <w:t>codice area</w:t>
      </w:r>
    </w:p>
    <w:p w14:paraId="78EEA219" w14:textId="77777777" w:rsidR="00025FF7" w:rsidRDefault="00E66FEB">
      <w:pPr>
        <w:numPr>
          <w:ilvl w:val="0"/>
          <w:numId w:val="6"/>
        </w:numPr>
      </w:pPr>
      <w:r>
        <w:t>articolo: prelevato da Panthera</w:t>
      </w:r>
    </w:p>
    <w:p w14:paraId="75CD807B" w14:textId="77777777" w:rsidR="00025FF7" w:rsidRDefault="00E66FEB">
      <w:pPr>
        <w:numPr>
          <w:ilvl w:val="1"/>
          <w:numId w:val="6"/>
        </w:numPr>
      </w:pPr>
      <w:r>
        <w:t>codice articolo</w:t>
      </w:r>
    </w:p>
    <w:p w14:paraId="67C6ED89" w14:textId="77777777" w:rsidR="00025FF7" w:rsidRDefault="00E66FEB">
      <w:pPr>
        <w:numPr>
          <w:ilvl w:val="1"/>
          <w:numId w:val="6"/>
        </w:numPr>
      </w:pPr>
      <w:r>
        <w:t>codice disegno</w:t>
      </w:r>
    </w:p>
    <w:p w14:paraId="55938E8A" w14:textId="77777777" w:rsidR="00025FF7" w:rsidRDefault="00E66FEB">
      <w:pPr>
        <w:numPr>
          <w:ilvl w:val="1"/>
          <w:numId w:val="6"/>
        </w:numPr>
      </w:pPr>
      <w:r>
        <w:t>descrizione</w:t>
      </w:r>
    </w:p>
    <w:p w14:paraId="18D021F2" w14:textId="77777777" w:rsidR="00025FF7" w:rsidRDefault="00E66FEB">
      <w:pPr>
        <w:numPr>
          <w:ilvl w:val="0"/>
          <w:numId w:val="6"/>
        </w:numPr>
      </w:pPr>
      <w:r>
        <w:t>area: raccoglie tutti i contenitori geograficamente vicini (es. tutti i contenitori di M7)</w:t>
      </w:r>
    </w:p>
    <w:p w14:paraId="03B30447" w14:textId="77777777" w:rsidR="00025FF7" w:rsidRDefault="00E66FEB">
      <w:pPr>
        <w:numPr>
          <w:ilvl w:val="1"/>
          <w:numId w:val="6"/>
        </w:numPr>
      </w:pPr>
      <w:r>
        <w:t>codice area</w:t>
      </w:r>
    </w:p>
    <w:p w14:paraId="05B7D696" w14:textId="77777777" w:rsidR="00025FF7" w:rsidRDefault="00E66FEB">
      <w:pPr>
        <w:numPr>
          <w:ilvl w:val="1"/>
          <w:numId w:val="6"/>
        </w:numPr>
      </w:pPr>
      <w:r>
        <w:lastRenderedPageBreak/>
        <w:t>descrizione</w:t>
      </w:r>
    </w:p>
    <w:p w14:paraId="78AFF435" w14:textId="77777777" w:rsidR="00025FF7" w:rsidRDefault="00E66FEB">
      <w:pPr>
        <w:numPr>
          <w:ilvl w:val="0"/>
          <w:numId w:val="6"/>
        </w:numPr>
      </w:pPr>
      <w:r>
        <w:t>operazione: segnalazione esaurimento o rabbocco</w:t>
      </w:r>
    </w:p>
    <w:p w14:paraId="11388C8B" w14:textId="77777777" w:rsidR="00025FF7" w:rsidRDefault="00E66FEB">
      <w:pPr>
        <w:numPr>
          <w:ilvl w:val="1"/>
          <w:numId w:val="6"/>
        </w:numPr>
      </w:pPr>
      <w:r>
        <w:t>codice operazione</w:t>
      </w:r>
    </w:p>
    <w:p w14:paraId="41746A91" w14:textId="77777777" w:rsidR="00025FF7" w:rsidRDefault="00E66FEB">
      <w:pPr>
        <w:numPr>
          <w:ilvl w:val="1"/>
          <w:numId w:val="6"/>
        </w:numPr>
      </w:pPr>
      <w:r>
        <w:t>descrizione</w:t>
      </w:r>
    </w:p>
    <w:p w14:paraId="2A290DC0" w14:textId="77777777" w:rsidR="00025FF7" w:rsidRDefault="00E66FEB">
      <w:pPr>
        <w:numPr>
          <w:ilvl w:val="0"/>
          <w:numId w:val="6"/>
        </w:numPr>
      </w:pPr>
      <w:r>
        <w:t>utente (questi dati non stanno su database ma su server LDAP): utente che sta segnalando la mancanza o operatore che sta rabboccando</w:t>
      </w:r>
    </w:p>
    <w:p w14:paraId="040146C3" w14:textId="77777777" w:rsidR="00025FF7" w:rsidRDefault="00E66FEB">
      <w:pPr>
        <w:numPr>
          <w:ilvl w:val="1"/>
          <w:numId w:val="6"/>
        </w:numPr>
      </w:pPr>
      <w:r>
        <w:t>codice: codice utente Panthera</w:t>
      </w:r>
    </w:p>
    <w:p w14:paraId="4004494F" w14:textId="77777777" w:rsidR="00025FF7" w:rsidRDefault="00E66FEB">
      <w:pPr>
        <w:numPr>
          <w:ilvl w:val="1"/>
          <w:numId w:val="6"/>
        </w:numPr>
      </w:pPr>
      <w:r>
        <w:t>us</w:t>
      </w:r>
      <w:r>
        <w:t>ername: utente LDAP</w:t>
      </w:r>
    </w:p>
    <w:p w14:paraId="7F7D2473" w14:textId="77777777" w:rsidR="00025FF7" w:rsidRDefault="00E66FEB">
      <w:pPr>
        <w:numPr>
          <w:ilvl w:val="1"/>
          <w:numId w:val="6"/>
        </w:numPr>
      </w:pPr>
      <w:r>
        <w:t>descrizione: nome cognome</w:t>
      </w:r>
    </w:p>
    <w:p w14:paraId="7EEC5E4A" w14:textId="77777777" w:rsidR="00025FF7" w:rsidRDefault="00E66FEB">
      <w:pPr>
        <w:numPr>
          <w:ilvl w:val="1"/>
          <w:numId w:val="6"/>
        </w:numPr>
      </w:pPr>
      <w:r>
        <w:t>profilo utente (utente normale oppure validatore)</w:t>
      </w:r>
    </w:p>
    <w:p w14:paraId="4CEA294E" w14:textId="77777777" w:rsidR="00025FF7" w:rsidRDefault="00E66FEB">
      <w:pPr>
        <w:numPr>
          <w:ilvl w:val="0"/>
          <w:numId w:val="6"/>
        </w:numPr>
      </w:pPr>
      <w:r>
        <w:t>badge: tabella presente su altro db MySQL con abbinamento badge - utente</w:t>
      </w:r>
    </w:p>
    <w:p w14:paraId="4E3F68E1" w14:textId="77777777" w:rsidR="00025FF7" w:rsidRDefault="00E66FEB">
      <w:pPr>
        <w:numPr>
          <w:ilvl w:val="1"/>
          <w:numId w:val="6"/>
        </w:numPr>
      </w:pPr>
      <w:r>
        <w:t>codice badge</w:t>
      </w:r>
    </w:p>
    <w:p w14:paraId="71A76DE1" w14:textId="77777777" w:rsidR="00025FF7" w:rsidRDefault="00E66FEB">
      <w:pPr>
        <w:numPr>
          <w:ilvl w:val="1"/>
          <w:numId w:val="6"/>
        </w:numPr>
      </w:pPr>
      <w:r>
        <w:t>codice utente (v. sopra)</w:t>
      </w:r>
    </w:p>
    <w:p w14:paraId="3F2F5164" w14:textId="77777777" w:rsidR="00025FF7" w:rsidRDefault="00E66FEB">
      <w:pPr>
        <w:numPr>
          <w:ilvl w:val="0"/>
          <w:numId w:val="6"/>
        </w:numPr>
      </w:pPr>
      <w:r>
        <w:t>storico operazioni:</w:t>
      </w:r>
    </w:p>
    <w:p w14:paraId="15523E86" w14:textId="77777777" w:rsidR="00025FF7" w:rsidRDefault="00E66FEB">
      <w:pPr>
        <w:numPr>
          <w:ilvl w:val="1"/>
          <w:numId w:val="6"/>
        </w:numPr>
      </w:pPr>
      <w:r>
        <w:t>timestamp</w:t>
      </w:r>
    </w:p>
    <w:p w14:paraId="0F356250" w14:textId="77777777" w:rsidR="00025FF7" w:rsidRDefault="00E66FEB">
      <w:pPr>
        <w:numPr>
          <w:ilvl w:val="1"/>
          <w:numId w:val="6"/>
        </w:numPr>
        <w:rPr>
          <w:color w:val="auto"/>
        </w:rPr>
      </w:pPr>
      <w:r>
        <w:t>codice utente</w:t>
      </w:r>
    </w:p>
    <w:p w14:paraId="0E09636B" w14:textId="77777777" w:rsidR="00025FF7" w:rsidRDefault="00E66FEB">
      <w:pPr>
        <w:numPr>
          <w:ilvl w:val="1"/>
          <w:numId w:val="6"/>
        </w:numPr>
        <w:rPr>
          <w:color w:val="auto"/>
        </w:rPr>
      </w:pPr>
      <w:r>
        <w:t>codice articolo</w:t>
      </w:r>
    </w:p>
    <w:p w14:paraId="1937B6DF" w14:textId="77777777" w:rsidR="00025FF7" w:rsidRDefault="00E66FEB">
      <w:pPr>
        <w:numPr>
          <w:ilvl w:val="1"/>
          <w:numId w:val="6"/>
        </w:numPr>
        <w:rPr>
          <w:color w:val="auto"/>
        </w:rPr>
      </w:pPr>
      <w:r>
        <w:t>codice ubicazione</w:t>
      </w:r>
    </w:p>
    <w:p w14:paraId="096F48EE" w14:textId="77777777" w:rsidR="00025FF7" w:rsidRDefault="00E66FEB">
      <w:pPr>
        <w:numPr>
          <w:ilvl w:val="1"/>
          <w:numId w:val="6"/>
        </w:numPr>
        <w:rPr>
          <w:color w:val="auto"/>
        </w:rPr>
      </w:pPr>
      <w:r>
        <w:t>codice operazione</w:t>
      </w:r>
    </w:p>
    <w:p w14:paraId="0D4D839E" w14:textId="77777777" w:rsidR="00025FF7" w:rsidRDefault="00025FF7"/>
    <w:p w14:paraId="71BEFDDE" w14:textId="77777777" w:rsidR="00025FF7" w:rsidRDefault="00025FF7"/>
    <w:p w14:paraId="471E13B3" w14:textId="77777777" w:rsidR="00025FF7" w:rsidRDefault="00E66FEB">
      <w:pPr>
        <w:pStyle w:val="Titolo2"/>
        <w:numPr>
          <w:ilvl w:val="1"/>
          <w:numId w:val="2"/>
        </w:numPr>
      </w:pPr>
      <w:r>
        <w:t>Report stato ubicazioni</w:t>
      </w:r>
    </w:p>
    <w:p w14:paraId="67E6A326" w14:textId="77777777" w:rsidR="00025FF7" w:rsidRDefault="00E66FEB">
      <w:r>
        <w:t>Una prima schermata mostra tutte le aree, colorate in verde/rosso proporzionalmente al numero di cassettiere in esaurimento presenti nell’area:</w:t>
      </w:r>
    </w:p>
    <w:p w14:paraId="160DE2F1" w14:textId="77777777" w:rsidR="00025FF7" w:rsidRDefault="00E66FEB">
      <w:r>
        <w:rPr>
          <w:noProof/>
          <w:lang w:eastAsia="it-IT" w:bidi="ar-SA"/>
        </w:rPr>
        <w:drawing>
          <wp:inline distT="0" distB="0" distL="0" distR="0" wp14:anchorId="02D834B7" wp14:editId="3B6AF8CB">
            <wp:extent cx="6120130" cy="3248660"/>
            <wp:effectExtent l="0" t="0" r="0" b="0"/>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pic:cNvPicPr>
                      <a:picLocks noChangeAspect="1" noChangeArrowheads="1"/>
                    </pic:cNvPicPr>
                  </pic:nvPicPr>
                  <pic:blipFill>
                    <a:blip r:embed="rId10"/>
                    <a:stretch>
                      <a:fillRect/>
                    </a:stretch>
                  </pic:blipFill>
                  <pic:spPr bwMode="auto">
                    <a:xfrm>
                      <a:off x="0" y="0"/>
                      <a:ext cx="6120130" cy="3248660"/>
                    </a:xfrm>
                    <a:prstGeom prst="rect">
                      <a:avLst/>
                    </a:prstGeom>
                  </pic:spPr>
                </pic:pic>
              </a:graphicData>
            </a:graphic>
          </wp:inline>
        </w:drawing>
      </w:r>
    </w:p>
    <w:p w14:paraId="2DC7EDE0" w14:textId="77777777" w:rsidR="00025FF7" w:rsidRDefault="00E66FEB">
      <w:r>
        <w:t>Selezionando una singola area, v</w:t>
      </w:r>
      <w:r>
        <w:t>errà proposto un report tabellare di dettaglio delle singole ubicazioni:</w:t>
      </w:r>
    </w:p>
    <w:tbl>
      <w:tblPr>
        <w:tblStyle w:val="Grigliatabella"/>
        <w:tblW w:w="9628" w:type="dxa"/>
        <w:tblInd w:w="0" w:type="dxa"/>
        <w:tblLayout w:type="fixed"/>
        <w:tblLook w:val="04A0" w:firstRow="1" w:lastRow="0" w:firstColumn="1" w:lastColumn="0" w:noHBand="0" w:noVBand="1"/>
      </w:tblPr>
      <w:tblGrid>
        <w:gridCol w:w="1925"/>
        <w:gridCol w:w="1926"/>
        <w:gridCol w:w="1925"/>
        <w:gridCol w:w="1926"/>
        <w:gridCol w:w="1926"/>
      </w:tblGrid>
      <w:tr w:rsidR="00025FF7" w14:paraId="070911BF" w14:textId="77777777">
        <w:tc>
          <w:tcPr>
            <w:tcW w:w="1925" w:type="dxa"/>
          </w:tcPr>
          <w:p w14:paraId="69FD784C" w14:textId="77777777" w:rsidR="00025FF7" w:rsidRDefault="00E66FEB">
            <w:pPr>
              <w:widowControl w:val="0"/>
              <w:rPr>
                <w:b/>
              </w:rPr>
            </w:pPr>
            <w:r>
              <w:rPr>
                <w:b/>
              </w:rPr>
              <w:t>Cod. ubicazione</w:t>
            </w:r>
          </w:p>
        </w:tc>
        <w:tc>
          <w:tcPr>
            <w:tcW w:w="1926" w:type="dxa"/>
          </w:tcPr>
          <w:p w14:paraId="3BFCF837" w14:textId="77777777" w:rsidR="00025FF7" w:rsidRDefault="00E66FEB">
            <w:pPr>
              <w:widowControl w:val="0"/>
              <w:rPr>
                <w:b/>
              </w:rPr>
            </w:pPr>
            <w:r>
              <w:rPr>
                <w:b/>
              </w:rPr>
              <w:t>Articolo</w:t>
            </w:r>
          </w:p>
        </w:tc>
        <w:tc>
          <w:tcPr>
            <w:tcW w:w="1925" w:type="dxa"/>
          </w:tcPr>
          <w:p w14:paraId="72CB3270" w14:textId="77777777" w:rsidR="00025FF7" w:rsidRDefault="00E66FEB">
            <w:pPr>
              <w:widowControl w:val="0"/>
              <w:rPr>
                <w:b/>
              </w:rPr>
            </w:pPr>
            <w:r>
              <w:rPr>
                <w:b/>
              </w:rPr>
              <w:t>Descrizione</w:t>
            </w:r>
          </w:p>
        </w:tc>
        <w:tc>
          <w:tcPr>
            <w:tcW w:w="1926" w:type="dxa"/>
          </w:tcPr>
          <w:p w14:paraId="785AF86E" w14:textId="77777777" w:rsidR="00025FF7" w:rsidRDefault="00E66FEB">
            <w:pPr>
              <w:widowControl w:val="0"/>
              <w:rPr>
                <w:b/>
              </w:rPr>
            </w:pPr>
            <w:r>
              <w:rPr>
                <w:b/>
              </w:rPr>
              <w:t>Quantità prevista</w:t>
            </w:r>
          </w:p>
        </w:tc>
        <w:tc>
          <w:tcPr>
            <w:tcW w:w="1926" w:type="dxa"/>
          </w:tcPr>
          <w:p w14:paraId="54F99D01" w14:textId="77777777" w:rsidR="00025FF7" w:rsidRDefault="00E66FEB">
            <w:pPr>
              <w:widowControl w:val="0"/>
              <w:rPr>
                <w:b/>
              </w:rPr>
            </w:pPr>
            <w:r>
              <w:rPr>
                <w:b/>
              </w:rPr>
              <w:t>In Esaurimento</w:t>
            </w:r>
          </w:p>
        </w:tc>
      </w:tr>
      <w:tr w:rsidR="00025FF7" w14:paraId="6B18EF23" w14:textId="77777777">
        <w:tc>
          <w:tcPr>
            <w:tcW w:w="1925" w:type="dxa"/>
          </w:tcPr>
          <w:p w14:paraId="01FA92D3" w14:textId="77777777" w:rsidR="00025FF7" w:rsidRDefault="00E66FEB">
            <w:pPr>
              <w:widowControl w:val="0"/>
              <w:rPr>
                <w:color w:val="FF0000"/>
              </w:rPr>
            </w:pPr>
            <w:r>
              <w:rPr>
                <w:color w:val="FF0000"/>
              </w:rPr>
              <w:t>A1</w:t>
            </w:r>
          </w:p>
        </w:tc>
        <w:tc>
          <w:tcPr>
            <w:tcW w:w="1926" w:type="dxa"/>
          </w:tcPr>
          <w:p w14:paraId="04DF523E" w14:textId="77777777" w:rsidR="00025FF7" w:rsidRDefault="00E66FEB">
            <w:pPr>
              <w:widowControl w:val="0"/>
              <w:rPr>
                <w:color w:val="FF0000"/>
              </w:rPr>
            </w:pPr>
            <w:r>
              <w:rPr>
                <w:color w:val="FF0000"/>
              </w:rPr>
              <w:t>Xxx</w:t>
            </w:r>
          </w:p>
        </w:tc>
        <w:tc>
          <w:tcPr>
            <w:tcW w:w="1925" w:type="dxa"/>
          </w:tcPr>
          <w:p w14:paraId="0662C0BD" w14:textId="77777777" w:rsidR="00025FF7" w:rsidRDefault="00025FF7">
            <w:pPr>
              <w:widowControl w:val="0"/>
              <w:rPr>
                <w:color w:val="FF0000"/>
              </w:rPr>
            </w:pPr>
          </w:p>
        </w:tc>
        <w:tc>
          <w:tcPr>
            <w:tcW w:w="1926" w:type="dxa"/>
          </w:tcPr>
          <w:p w14:paraId="1588BD37" w14:textId="77777777" w:rsidR="00025FF7" w:rsidRDefault="00025FF7">
            <w:pPr>
              <w:widowControl w:val="0"/>
              <w:rPr>
                <w:color w:val="FF0000"/>
              </w:rPr>
            </w:pPr>
          </w:p>
        </w:tc>
        <w:tc>
          <w:tcPr>
            <w:tcW w:w="1926" w:type="dxa"/>
          </w:tcPr>
          <w:p w14:paraId="39CF91CB" w14:textId="77777777" w:rsidR="00025FF7" w:rsidRDefault="00E66FEB">
            <w:pPr>
              <w:widowControl w:val="0"/>
              <w:rPr>
                <w:color w:val="FF0000"/>
              </w:rPr>
            </w:pPr>
            <w:r>
              <w:rPr>
                <w:color w:val="FF0000"/>
              </w:rPr>
              <w:t>X</w:t>
            </w:r>
          </w:p>
        </w:tc>
      </w:tr>
      <w:tr w:rsidR="00025FF7" w14:paraId="351CE592" w14:textId="77777777">
        <w:tc>
          <w:tcPr>
            <w:tcW w:w="1925" w:type="dxa"/>
          </w:tcPr>
          <w:p w14:paraId="369AFC1D" w14:textId="77777777" w:rsidR="00025FF7" w:rsidRDefault="00E66FEB">
            <w:pPr>
              <w:widowControl w:val="0"/>
            </w:pPr>
            <w:r>
              <w:t>A2</w:t>
            </w:r>
          </w:p>
        </w:tc>
        <w:tc>
          <w:tcPr>
            <w:tcW w:w="1926" w:type="dxa"/>
          </w:tcPr>
          <w:p w14:paraId="72C6BBAD" w14:textId="77777777" w:rsidR="00025FF7" w:rsidRDefault="00E66FEB">
            <w:pPr>
              <w:widowControl w:val="0"/>
            </w:pPr>
            <w:r>
              <w:t>yyy</w:t>
            </w:r>
          </w:p>
        </w:tc>
        <w:tc>
          <w:tcPr>
            <w:tcW w:w="1925" w:type="dxa"/>
          </w:tcPr>
          <w:p w14:paraId="4D1ABF34" w14:textId="77777777" w:rsidR="00025FF7" w:rsidRDefault="00025FF7">
            <w:pPr>
              <w:widowControl w:val="0"/>
            </w:pPr>
          </w:p>
        </w:tc>
        <w:tc>
          <w:tcPr>
            <w:tcW w:w="1926" w:type="dxa"/>
          </w:tcPr>
          <w:p w14:paraId="16260256" w14:textId="77777777" w:rsidR="00025FF7" w:rsidRDefault="00025FF7">
            <w:pPr>
              <w:widowControl w:val="0"/>
            </w:pPr>
          </w:p>
        </w:tc>
        <w:tc>
          <w:tcPr>
            <w:tcW w:w="1926" w:type="dxa"/>
          </w:tcPr>
          <w:p w14:paraId="4B346BEB" w14:textId="77777777" w:rsidR="00025FF7" w:rsidRDefault="00E66FEB">
            <w:pPr>
              <w:widowControl w:val="0"/>
            </w:pPr>
            <w:r>
              <w:t xml:space="preserve"> </w:t>
            </w:r>
          </w:p>
        </w:tc>
      </w:tr>
      <w:tr w:rsidR="00025FF7" w14:paraId="70D03FE1" w14:textId="77777777">
        <w:tc>
          <w:tcPr>
            <w:tcW w:w="1925" w:type="dxa"/>
          </w:tcPr>
          <w:p w14:paraId="309FEBA8" w14:textId="77777777" w:rsidR="00025FF7" w:rsidRDefault="00E66FEB">
            <w:pPr>
              <w:widowControl w:val="0"/>
            </w:pPr>
            <w:r>
              <w:t>A3</w:t>
            </w:r>
          </w:p>
        </w:tc>
        <w:tc>
          <w:tcPr>
            <w:tcW w:w="1926" w:type="dxa"/>
          </w:tcPr>
          <w:p w14:paraId="022048CD" w14:textId="77777777" w:rsidR="00025FF7" w:rsidRDefault="00025FF7">
            <w:pPr>
              <w:widowControl w:val="0"/>
            </w:pPr>
          </w:p>
        </w:tc>
        <w:tc>
          <w:tcPr>
            <w:tcW w:w="1925" w:type="dxa"/>
          </w:tcPr>
          <w:p w14:paraId="2B959FDD" w14:textId="77777777" w:rsidR="00025FF7" w:rsidRDefault="00025FF7">
            <w:pPr>
              <w:widowControl w:val="0"/>
            </w:pPr>
          </w:p>
        </w:tc>
        <w:tc>
          <w:tcPr>
            <w:tcW w:w="1926" w:type="dxa"/>
          </w:tcPr>
          <w:p w14:paraId="2622AE64" w14:textId="77777777" w:rsidR="00025FF7" w:rsidRDefault="00025FF7">
            <w:pPr>
              <w:widowControl w:val="0"/>
            </w:pPr>
          </w:p>
        </w:tc>
        <w:tc>
          <w:tcPr>
            <w:tcW w:w="1926" w:type="dxa"/>
          </w:tcPr>
          <w:p w14:paraId="1B88F94A" w14:textId="77777777" w:rsidR="00025FF7" w:rsidRDefault="00025FF7">
            <w:pPr>
              <w:widowControl w:val="0"/>
            </w:pPr>
          </w:p>
        </w:tc>
      </w:tr>
      <w:tr w:rsidR="00025FF7" w14:paraId="37717BB0" w14:textId="77777777">
        <w:tc>
          <w:tcPr>
            <w:tcW w:w="1925" w:type="dxa"/>
          </w:tcPr>
          <w:p w14:paraId="002F9D31" w14:textId="77777777" w:rsidR="00025FF7" w:rsidRDefault="00E66FEB">
            <w:pPr>
              <w:widowControl w:val="0"/>
              <w:rPr>
                <w:color w:val="FF0000"/>
              </w:rPr>
            </w:pPr>
            <w:r>
              <w:rPr>
                <w:color w:val="FF0000"/>
              </w:rPr>
              <w:lastRenderedPageBreak/>
              <w:t>A4</w:t>
            </w:r>
          </w:p>
        </w:tc>
        <w:tc>
          <w:tcPr>
            <w:tcW w:w="1926" w:type="dxa"/>
          </w:tcPr>
          <w:p w14:paraId="3DAE1D6B" w14:textId="77777777" w:rsidR="00025FF7" w:rsidRDefault="00025FF7">
            <w:pPr>
              <w:widowControl w:val="0"/>
              <w:rPr>
                <w:color w:val="FF0000"/>
              </w:rPr>
            </w:pPr>
          </w:p>
        </w:tc>
        <w:tc>
          <w:tcPr>
            <w:tcW w:w="1925" w:type="dxa"/>
          </w:tcPr>
          <w:p w14:paraId="5BAB69B0" w14:textId="77777777" w:rsidR="00025FF7" w:rsidRDefault="00025FF7">
            <w:pPr>
              <w:widowControl w:val="0"/>
              <w:rPr>
                <w:color w:val="FF0000"/>
              </w:rPr>
            </w:pPr>
          </w:p>
        </w:tc>
        <w:tc>
          <w:tcPr>
            <w:tcW w:w="1926" w:type="dxa"/>
          </w:tcPr>
          <w:p w14:paraId="5A0268AA" w14:textId="77777777" w:rsidR="00025FF7" w:rsidRDefault="00025FF7">
            <w:pPr>
              <w:widowControl w:val="0"/>
              <w:rPr>
                <w:color w:val="FF0000"/>
              </w:rPr>
            </w:pPr>
          </w:p>
        </w:tc>
        <w:tc>
          <w:tcPr>
            <w:tcW w:w="1926" w:type="dxa"/>
          </w:tcPr>
          <w:p w14:paraId="297638E5" w14:textId="77777777" w:rsidR="00025FF7" w:rsidRDefault="00E66FEB">
            <w:pPr>
              <w:widowControl w:val="0"/>
              <w:rPr>
                <w:color w:val="FF0000"/>
              </w:rPr>
            </w:pPr>
            <w:r>
              <w:rPr>
                <w:color w:val="FF0000"/>
              </w:rPr>
              <w:t>X</w:t>
            </w:r>
          </w:p>
        </w:tc>
      </w:tr>
      <w:tr w:rsidR="00025FF7" w14:paraId="2595C4E4" w14:textId="77777777">
        <w:tc>
          <w:tcPr>
            <w:tcW w:w="1925" w:type="dxa"/>
          </w:tcPr>
          <w:p w14:paraId="17A2E841" w14:textId="77777777" w:rsidR="00025FF7" w:rsidRDefault="00E66FEB">
            <w:pPr>
              <w:widowControl w:val="0"/>
            </w:pPr>
            <w:r>
              <w:t>…</w:t>
            </w:r>
          </w:p>
        </w:tc>
        <w:tc>
          <w:tcPr>
            <w:tcW w:w="1926" w:type="dxa"/>
          </w:tcPr>
          <w:p w14:paraId="5FB4CCDE" w14:textId="77777777" w:rsidR="00025FF7" w:rsidRDefault="00025FF7">
            <w:pPr>
              <w:widowControl w:val="0"/>
            </w:pPr>
          </w:p>
        </w:tc>
        <w:tc>
          <w:tcPr>
            <w:tcW w:w="1925" w:type="dxa"/>
          </w:tcPr>
          <w:p w14:paraId="362456E3" w14:textId="77777777" w:rsidR="00025FF7" w:rsidRDefault="00025FF7">
            <w:pPr>
              <w:widowControl w:val="0"/>
            </w:pPr>
          </w:p>
        </w:tc>
        <w:tc>
          <w:tcPr>
            <w:tcW w:w="1926" w:type="dxa"/>
          </w:tcPr>
          <w:p w14:paraId="2B260E12" w14:textId="77777777" w:rsidR="00025FF7" w:rsidRDefault="00025FF7">
            <w:pPr>
              <w:widowControl w:val="0"/>
            </w:pPr>
          </w:p>
        </w:tc>
        <w:tc>
          <w:tcPr>
            <w:tcW w:w="1926" w:type="dxa"/>
          </w:tcPr>
          <w:p w14:paraId="6DF68694" w14:textId="77777777" w:rsidR="00025FF7" w:rsidRDefault="00025FF7">
            <w:pPr>
              <w:widowControl w:val="0"/>
            </w:pPr>
          </w:p>
        </w:tc>
      </w:tr>
    </w:tbl>
    <w:p w14:paraId="7DAF32AB" w14:textId="77777777" w:rsidR="00025FF7" w:rsidRDefault="00025FF7"/>
    <w:p w14:paraId="4537D424" w14:textId="77777777" w:rsidR="00025FF7" w:rsidRDefault="00025FF7"/>
    <w:p w14:paraId="09D23309" w14:textId="77777777" w:rsidR="00025FF7" w:rsidRDefault="00025FF7"/>
    <w:p w14:paraId="5FFC9E75" w14:textId="77777777" w:rsidR="00025FF7" w:rsidRDefault="00E66FEB">
      <w:pPr>
        <w:pStyle w:val="Titolo2"/>
        <w:numPr>
          <w:ilvl w:val="0"/>
          <w:numId w:val="0"/>
        </w:numPr>
      </w:pPr>
      <w:r>
        <w:br w:type="page"/>
      </w:r>
    </w:p>
    <w:p w14:paraId="7957E590" w14:textId="77777777" w:rsidR="00025FF7" w:rsidRDefault="00E66FEB">
      <w:pPr>
        <w:pStyle w:val="Titolo2"/>
        <w:numPr>
          <w:ilvl w:val="1"/>
          <w:numId w:val="3"/>
        </w:numPr>
      </w:pPr>
      <w:r>
        <w:lastRenderedPageBreak/>
        <w:t>Esempio cassettiera</w:t>
      </w:r>
    </w:p>
    <w:p w14:paraId="3C0EB734" w14:textId="77777777" w:rsidR="00025FF7" w:rsidRDefault="00E66FEB">
      <w:pPr>
        <w:rPr>
          <w:color w:val="548DD4" w:themeColor="text2" w:themeTint="99"/>
        </w:rPr>
      </w:pPr>
      <w:r>
        <w:rPr>
          <w:noProof/>
          <w:lang w:eastAsia="it-IT" w:bidi="ar-SA"/>
        </w:rPr>
        <w:drawing>
          <wp:inline distT="0" distB="0" distL="0" distR="0" wp14:anchorId="11D752F3" wp14:editId="0C95FE89">
            <wp:extent cx="4912995" cy="3725545"/>
            <wp:effectExtent l="0" t="0" r="0" b="0"/>
            <wp:docPr id="2"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pic:cNvPicPr>
                      <a:picLocks noChangeAspect="1" noChangeArrowheads="1"/>
                    </pic:cNvPicPr>
                  </pic:nvPicPr>
                  <pic:blipFill>
                    <a:blip r:embed="rId11"/>
                    <a:stretch>
                      <a:fillRect/>
                    </a:stretch>
                  </pic:blipFill>
                  <pic:spPr bwMode="auto">
                    <a:xfrm>
                      <a:off x="0" y="0"/>
                      <a:ext cx="4912995" cy="3725545"/>
                    </a:xfrm>
                    <a:prstGeom prst="rect">
                      <a:avLst/>
                    </a:prstGeom>
                  </pic:spPr>
                </pic:pic>
              </a:graphicData>
            </a:graphic>
          </wp:inline>
        </w:drawing>
      </w:r>
      <w:r>
        <w:br/>
      </w:r>
    </w:p>
    <w:p w14:paraId="1B972354" w14:textId="77777777" w:rsidR="00025FF7" w:rsidRDefault="00025FF7">
      <w:pPr>
        <w:rPr>
          <w:color w:val="548DD4" w:themeColor="text2" w:themeTint="99"/>
        </w:rPr>
      </w:pPr>
    </w:p>
    <w:p w14:paraId="10331467" w14:textId="77777777" w:rsidR="00025FF7" w:rsidRDefault="00E66FEB">
      <w:pPr>
        <w:rPr>
          <w:color w:val="548DD4" w:themeColor="text2" w:themeTint="99"/>
        </w:rPr>
      </w:pPr>
      <w:r>
        <w:br w:type="page"/>
      </w:r>
    </w:p>
    <w:p w14:paraId="12A26074" w14:textId="77777777" w:rsidR="00025FF7" w:rsidRDefault="00E66FEB">
      <w:pPr>
        <w:pStyle w:val="Titolo2"/>
        <w:numPr>
          <w:ilvl w:val="1"/>
          <w:numId w:val="3"/>
        </w:numPr>
      </w:pPr>
      <w:r>
        <w:lastRenderedPageBreak/>
        <w:t>Ipotesi di base dati</w:t>
      </w:r>
    </w:p>
    <w:p w14:paraId="7A5AFBFB" w14:textId="77777777" w:rsidR="00025FF7" w:rsidRDefault="00E66FEB">
      <w:pPr>
        <w:rPr>
          <w:color w:val="548DD4" w:themeColor="text2" w:themeTint="99"/>
        </w:rPr>
      </w:pPr>
      <w:r>
        <w:rPr>
          <w:noProof/>
          <w:lang w:eastAsia="it-IT" w:bidi="ar-SA"/>
        </w:rPr>
        <w:drawing>
          <wp:inline distT="0" distB="0" distL="0" distR="0" wp14:anchorId="71528178" wp14:editId="053DBF2D">
            <wp:extent cx="6120130" cy="5440045"/>
            <wp:effectExtent l="0" t="0" r="0" b="0"/>
            <wp:docPr id="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pic:cNvPicPr>
                      <a:picLocks noChangeAspect="1" noChangeArrowheads="1"/>
                    </pic:cNvPicPr>
                  </pic:nvPicPr>
                  <pic:blipFill>
                    <a:blip r:embed="rId12"/>
                    <a:stretch>
                      <a:fillRect/>
                    </a:stretch>
                  </pic:blipFill>
                  <pic:spPr bwMode="auto">
                    <a:xfrm>
                      <a:off x="0" y="0"/>
                      <a:ext cx="6120130" cy="5440045"/>
                    </a:xfrm>
                    <a:prstGeom prst="rect">
                      <a:avLst/>
                    </a:prstGeom>
                  </pic:spPr>
                </pic:pic>
              </a:graphicData>
            </a:graphic>
          </wp:inline>
        </w:drawing>
      </w:r>
    </w:p>
    <w:p w14:paraId="0F81D515" w14:textId="77777777" w:rsidR="00025FF7" w:rsidRDefault="00025FF7">
      <w:pPr>
        <w:rPr>
          <w:color w:val="548DD4" w:themeColor="text2" w:themeTint="99"/>
        </w:rPr>
      </w:pPr>
    </w:p>
    <w:sectPr w:rsidR="00025FF7">
      <w:footerReference w:type="default" r:id="rId13"/>
      <w:pgSz w:w="11906" w:h="16838"/>
      <w:pgMar w:top="1134" w:right="1134" w:bottom="1134" w:left="1134" w:header="0" w:footer="0" w:gutter="0"/>
      <w:cols w:space="720"/>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Luca Vercelli" w:date="2021-03-08T12:06:00Z" w:initials="LV">
    <w:p w14:paraId="2CDBC816" w14:textId="77777777" w:rsidR="00025FF7" w:rsidRDefault="00E66FEB">
      <w:r>
        <w:rPr>
          <w:rFonts w:eastAsia="Arial" w:cs="Arial"/>
          <w:color w:val="auto"/>
          <w:lang w:val="en-US" w:eastAsia="en-US" w:bidi="en-US"/>
        </w:rPr>
        <w:t xml:space="preserve">Scrive Gabriele: </w:t>
      </w:r>
      <w:r>
        <w:rPr>
          <w:rFonts w:eastAsia="Arial" w:cs="Arial"/>
          <w:color w:val="006FC9"/>
          <w:lang w:val="en-US" w:eastAsia="en-US" w:bidi="en-US"/>
        </w:rPr>
        <w:t xml:space="preserve">Pensavo di attivare un webserver locale su ciascuna stazione esponendo un servizio che intervenga sull'hardware. In questo modo potreste fare una chiamata </w:t>
      </w:r>
      <w:r>
        <w:rPr>
          <w:rFonts w:eastAsia="Arial" w:cs="Arial"/>
          <w:color w:val="006FC9"/>
          <w:lang w:val="en-US" w:eastAsia="en-US" w:bidi="en-US"/>
        </w:rPr>
        <w:t>AJAX su "localhost" per attivare/disattivare il lettore.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DBC8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EB4B4" w14:textId="77777777" w:rsidR="00E66FEB" w:rsidRDefault="00E66FEB">
      <w:r>
        <w:separator/>
      </w:r>
    </w:p>
  </w:endnote>
  <w:endnote w:type="continuationSeparator" w:id="0">
    <w:p w14:paraId="07FDA533" w14:textId="77777777" w:rsidR="00E66FEB" w:rsidRDefault="00E66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1"/>
    <w:family w:val="roman"/>
    <w:pitch w:val="variable"/>
  </w:font>
  <w:font w:name="Liberation Sans">
    <w:altName w:val="Arial"/>
    <w:charset w:val="01"/>
    <w:family w:val="roman"/>
    <w:pitch w:val="variable"/>
  </w:font>
  <w:font w:name="Noto Sans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499683"/>
      <w:docPartObj>
        <w:docPartGallery w:val="Page Numbers (Bottom of Page)"/>
        <w:docPartUnique/>
      </w:docPartObj>
    </w:sdtPr>
    <w:sdtEndPr/>
    <w:sdtContent>
      <w:p w14:paraId="1B4D139E" w14:textId="77777777" w:rsidR="00025FF7" w:rsidRDefault="00E66FEB">
        <w:pPr>
          <w:pStyle w:val="Pidipagina"/>
        </w:pPr>
        <w:r>
          <w:fldChar w:fldCharType="begin"/>
        </w:r>
        <w:r>
          <w:instrText>PAGE</w:instrText>
        </w:r>
        <w:r>
          <w:fldChar w:fldCharType="separate"/>
        </w:r>
        <w:r w:rsidR="00594D5B">
          <w:rPr>
            <w:noProof/>
          </w:rPr>
          <w:t>1</w:t>
        </w:r>
        <w:r>
          <w:fldChar w:fldCharType="end"/>
        </w:r>
      </w:p>
    </w:sdtContent>
  </w:sdt>
  <w:p w14:paraId="76F64639" w14:textId="77777777" w:rsidR="00025FF7" w:rsidRDefault="00025FF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F758B" w14:textId="77777777" w:rsidR="00E66FEB" w:rsidRDefault="00E66FEB">
      <w:r>
        <w:separator/>
      </w:r>
    </w:p>
  </w:footnote>
  <w:footnote w:type="continuationSeparator" w:id="0">
    <w:p w14:paraId="70CA0A3D" w14:textId="77777777" w:rsidR="00E66FEB" w:rsidRDefault="00E66F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533A2"/>
    <w:multiLevelType w:val="multilevel"/>
    <w:tmpl w:val="2CD694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72804AD"/>
    <w:multiLevelType w:val="multilevel"/>
    <w:tmpl w:val="12D019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1416CD0"/>
    <w:multiLevelType w:val="multilevel"/>
    <w:tmpl w:val="7DD6F2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1487D09"/>
    <w:multiLevelType w:val="multilevel"/>
    <w:tmpl w:val="19D8BF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9C92FDF"/>
    <w:multiLevelType w:val="multilevel"/>
    <w:tmpl w:val="5E9E50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AB93BCF"/>
    <w:multiLevelType w:val="multilevel"/>
    <w:tmpl w:val="57DC0E46"/>
    <w:lvl w:ilvl="0">
      <w:start w:val="1"/>
      <w:numFmt w:val="none"/>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C67220B"/>
    <w:multiLevelType w:val="multilevel"/>
    <w:tmpl w:val="84FEA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A473C52"/>
    <w:multiLevelType w:val="multilevel"/>
    <w:tmpl w:val="C43A93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E8E57D1"/>
    <w:multiLevelType w:val="multilevel"/>
    <w:tmpl w:val="63E250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8"/>
  </w:num>
  <w:num w:numId="3">
    <w:abstractNumId w:val="3"/>
  </w:num>
  <w:num w:numId="4">
    <w:abstractNumId w:val="0"/>
  </w:num>
  <w:num w:numId="5">
    <w:abstractNumId w:val="4"/>
  </w:num>
  <w:num w:numId="6">
    <w:abstractNumId w:val="6"/>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F7"/>
    <w:rsid w:val="00025FF7"/>
    <w:rsid w:val="00594D5B"/>
    <w:rsid w:val="00E66FE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9A75"/>
  <w15:docId w15:val="{F46EF9E0-5A4F-4C15-84B1-5204B1E1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ans" w:hAnsi="Liberation Serif" w:cs="Noto Sans Devanagari"/>
        <w:sz w:val="24"/>
        <w:szCs w:val="24"/>
        <w:lang w:val="it-IT"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color w:val="000000"/>
      <w:shd w:val="clear" w:color="auto" w:fill="FFFFFF"/>
    </w:rPr>
  </w:style>
  <w:style w:type="paragraph" w:styleId="Titolo1">
    <w:name w:val="heading 1"/>
    <w:basedOn w:val="Normale"/>
    <w:next w:val="Normal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Normal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uiPriority w:val="9"/>
    <w:unhideWhenUsed/>
    <w:qFormat/>
    <w:pPr>
      <w:keepNext/>
      <w:keepLines/>
      <w:spacing w:before="320" w:after="200"/>
      <w:outlineLvl w:val="4"/>
    </w:pPr>
    <w:rPr>
      <w:rFonts w:ascii="Arial" w:eastAsia="Arial" w:hAnsi="Arial" w:cs="Arial"/>
      <w:b/>
      <w:bCs/>
    </w:rPr>
  </w:style>
  <w:style w:type="paragraph" w:styleId="Titolo6">
    <w:name w:val="heading 6"/>
    <w:basedOn w:val="Normale"/>
    <w:next w:val="Normale"/>
    <w:uiPriority w:val="9"/>
    <w:unhideWhenUsed/>
    <w:qFormat/>
    <w:pPr>
      <w:keepNext/>
      <w:keepLines/>
      <w:spacing w:before="320" w:after="200"/>
      <w:outlineLvl w:val="5"/>
    </w:pPr>
    <w:rPr>
      <w:rFonts w:ascii="Arial" w:eastAsia="Arial" w:hAnsi="Arial" w:cs="Arial"/>
      <w:b/>
      <w:bCs/>
      <w:sz w:val="22"/>
      <w:szCs w:val="22"/>
    </w:rPr>
  </w:style>
  <w:style w:type="paragraph" w:styleId="Titolo7">
    <w:name w:val="heading 7"/>
    <w:basedOn w:val="Normale"/>
    <w:next w:val="Normale"/>
    <w:uiPriority w:val="9"/>
    <w:unhideWhenUsed/>
    <w:qFormat/>
    <w:pPr>
      <w:keepNext/>
      <w:keepLines/>
      <w:spacing w:before="320" w:after="200"/>
      <w:outlineLvl w:val="6"/>
    </w:pPr>
    <w:rPr>
      <w:rFonts w:ascii="Arial" w:eastAsia="Arial" w:hAnsi="Arial" w:cs="Arial"/>
      <w:b/>
      <w:bCs/>
      <w:i/>
      <w:iCs/>
      <w:sz w:val="22"/>
      <w:szCs w:val="22"/>
    </w:rPr>
  </w:style>
  <w:style w:type="paragraph" w:styleId="Titolo8">
    <w:name w:val="heading 8"/>
    <w:basedOn w:val="Normale"/>
    <w:next w:val="Normale"/>
    <w:uiPriority w:val="9"/>
    <w:unhideWhenUsed/>
    <w:qFormat/>
    <w:pPr>
      <w:keepNext/>
      <w:keepLines/>
      <w:spacing w:before="320" w:after="200"/>
      <w:outlineLvl w:val="7"/>
    </w:pPr>
    <w:rPr>
      <w:rFonts w:ascii="Arial" w:eastAsia="Arial" w:hAnsi="Arial" w:cs="Arial"/>
      <w:i/>
      <w:iCs/>
      <w:sz w:val="22"/>
      <w:szCs w:val="22"/>
    </w:rPr>
  </w:style>
  <w:style w:type="paragraph" w:styleId="Titolo9">
    <w:name w:val="heading 9"/>
    <w:basedOn w:val="Normale"/>
    <w:next w:val="Normal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3Char">
    <w:name w:val="Heading 3 Char"/>
    <w:uiPriority w:val="9"/>
    <w:qFormat/>
    <w:rPr>
      <w:rFonts w:ascii="Arial" w:eastAsia="Arial" w:hAnsi="Arial" w:cs="Arial"/>
      <w:sz w:val="30"/>
      <w:szCs w:val="30"/>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ollegamentoInternet">
    <w:name w:val="Collegamento Internet"/>
    <w:uiPriority w:val="99"/>
    <w:unhideWhenUsed/>
    <w:rPr>
      <w:color w:val="0000FF" w:themeColor="hyperlink"/>
      <w:u w:val="single"/>
    </w:rPr>
  </w:style>
  <w:style w:type="character" w:customStyle="1" w:styleId="FootnoteTextChar">
    <w:name w:val="Footnote Text Char"/>
    <w:uiPriority w:val="99"/>
    <w:qFormat/>
    <w:rPr>
      <w:sz w:val="18"/>
    </w:rPr>
  </w:style>
  <w:style w:type="character" w:customStyle="1" w:styleId="Richiamoallanotaapidipagina">
    <w:name w:val="Richiamo alla nota a piè di pagina"/>
    <w:rPr>
      <w:vertAlign w:val="superscript"/>
    </w:rPr>
  </w:style>
  <w:style w:type="character" w:customStyle="1" w:styleId="FootnoteCharacters">
    <w:name w:val="Footnote Characters"/>
    <w:uiPriority w:val="99"/>
    <w:unhideWhenUsed/>
    <w:qFormat/>
    <w:rPr>
      <w:vertAlign w:val="superscript"/>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character" w:customStyle="1" w:styleId="PidipaginaCarattere">
    <w:name w:val="Piè di pagina Carattere"/>
    <w:basedOn w:val="Carpredefinitoparagrafo"/>
    <w:link w:val="Pidipagina"/>
    <w:uiPriority w:val="99"/>
    <w:qFormat/>
    <w:rsid w:val="00581FC8"/>
    <w:rPr>
      <w:color w:val="000000"/>
    </w:rPr>
  </w:style>
  <w:style w:type="character" w:styleId="Rimandocommento">
    <w:name w:val="annotation reference"/>
    <w:basedOn w:val="Carpredefinitoparagrafo"/>
    <w:uiPriority w:val="99"/>
    <w:semiHidden/>
    <w:unhideWhenUsed/>
    <w:qFormat/>
    <w:rsid w:val="00801E91"/>
    <w:rPr>
      <w:sz w:val="16"/>
      <w:szCs w:val="16"/>
    </w:rPr>
  </w:style>
  <w:style w:type="character" w:customStyle="1" w:styleId="TestocommentoCarattere">
    <w:name w:val="Testo commento Carattere"/>
    <w:basedOn w:val="Carpredefinitoparagrafo"/>
    <w:link w:val="Testocommento"/>
    <w:uiPriority w:val="99"/>
    <w:semiHidden/>
    <w:qFormat/>
    <w:rsid w:val="00801E91"/>
    <w:rPr>
      <w:rFonts w:cs="Mangal"/>
      <w:color w:val="000000"/>
      <w:sz w:val="20"/>
      <w:szCs w:val="18"/>
    </w:rPr>
  </w:style>
  <w:style w:type="character" w:customStyle="1" w:styleId="SoggettocommentoCarattere">
    <w:name w:val="Soggetto commento Carattere"/>
    <w:basedOn w:val="TestocommentoCarattere"/>
    <w:link w:val="Soggettocommento"/>
    <w:uiPriority w:val="99"/>
    <w:semiHidden/>
    <w:qFormat/>
    <w:rsid w:val="00801E91"/>
    <w:rPr>
      <w:rFonts w:cs="Mangal"/>
      <w:b/>
      <w:bCs/>
      <w:color w:val="000000"/>
      <w:sz w:val="20"/>
      <w:szCs w:val="18"/>
    </w:rPr>
  </w:style>
  <w:style w:type="character" w:customStyle="1" w:styleId="TestofumettoCarattere">
    <w:name w:val="Testo fumetto Carattere"/>
    <w:basedOn w:val="Carpredefinitoparagrafo"/>
    <w:link w:val="Testofumetto"/>
    <w:uiPriority w:val="99"/>
    <w:semiHidden/>
    <w:qFormat/>
    <w:rsid w:val="00801E91"/>
    <w:rPr>
      <w:rFonts w:ascii="Segoe UI" w:hAnsi="Segoe UI" w:cs="Mangal"/>
      <w:color w:val="000000"/>
      <w:sz w:val="18"/>
      <w:szCs w:val="16"/>
    </w:rPr>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pacing w:before="120" w:after="120"/>
    </w:pPr>
    <w:rPr>
      <w:i/>
      <w:iCs/>
    </w:rPr>
  </w:style>
  <w:style w:type="paragraph" w:customStyle="1" w:styleId="Indice">
    <w:name w:val="Indice"/>
    <w:basedOn w:val="Normale"/>
    <w:qFormat/>
  </w:style>
  <w:style w:type="paragraph" w:styleId="Paragrafoelenco">
    <w:name w:val="List Paragraph"/>
    <w:basedOn w:val="Normale"/>
    <w:uiPriority w:val="34"/>
    <w:qFormat/>
    <w:pPr>
      <w:ind w:left="720"/>
      <w:contextualSpacing/>
    </w:pPr>
  </w:style>
  <w:style w:type="paragraph" w:styleId="Nessunaspaziatura">
    <w:name w:val="No Spacing"/>
    <w:uiPriority w:val="1"/>
    <w:qFormat/>
    <w:rPr>
      <w:color w:val="000000"/>
      <w:shd w:val="clear" w:color="auto" w:fill="FFFFFF"/>
    </w:rPr>
  </w:style>
  <w:style w:type="paragraph" w:styleId="Sottotitolo">
    <w:name w:val="Subtitle"/>
    <w:basedOn w:val="Normale"/>
    <w:next w:val="Normale"/>
    <w:uiPriority w:val="11"/>
    <w:qFormat/>
    <w:pPr>
      <w:spacing w:before="200" w:after="200"/>
    </w:pPr>
  </w:style>
  <w:style w:type="paragraph" w:styleId="Citazione">
    <w:name w:val="Quote"/>
    <w:basedOn w:val="Normale"/>
    <w:next w:val="Normale"/>
    <w:uiPriority w:val="29"/>
    <w:qFormat/>
    <w:pPr>
      <w:ind w:left="720" w:right="720"/>
    </w:pPr>
    <w:rPr>
      <w:i/>
    </w:rPr>
  </w:style>
  <w:style w:type="paragraph" w:styleId="Citazioneintensa">
    <w:name w:val="Intense Quote"/>
    <w:basedOn w:val="Normale"/>
    <w:next w:val="Normal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Intestazioneepidipagina">
    <w:name w:val="Intestazione e piè di pagina"/>
    <w:basedOn w:val="Normale"/>
    <w:qFormat/>
  </w:style>
  <w:style w:type="paragraph" w:styleId="Intestazione">
    <w:name w:val="header"/>
    <w:basedOn w:val="Normale"/>
    <w:uiPriority w:val="99"/>
    <w:unhideWhenUsed/>
    <w:pPr>
      <w:tabs>
        <w:tab w:val="center" w:pos="7143"/>
        <w:tab w:val="right" w:pos="14287"/>
      </w:tabs>
    </w:pPr>
  </w:style>
  <w:style w:type="paragraph" w:styleId="Pidipagina">
    <w:name w:val="footer"/>
    <w:basedOn w:val="Normale"/>
    <w:link w:val="PidipaginaCarattere"/>
    <w:uiPriority w:val="99"/>
    <w:unhideWhenUsed/>
    <w:pPr>
      <w:tabs>
        <w:tab w:val="center" w:pos="7143"/>
        <w:tab w:val="right" w:pos="14287"/>
      </w:tabs>
    </w:pPr>
  </w:style>
  <w:style w:type="paragraph" w:styleId="Testonotaapidipagina">
    <w:name w:val="footnote text"/>
    <w:basedOn w:val="Normale"/>
    <w:uiPriority w:val="99"/>
    <w:semiHidden/>
    <w:unhideWhenUsed/>
    <w:pPr>
      <w:spacing w:after="40"/>
    </w:pPr>
    <w:rPr>
      <w:sz w:val="18"/>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qFormat/>
    <w:rPr>
      <w:color w:val="000000"/>
      <w:shd w:val="clear" w:color="auto" w:fill="FFFFFF"/>
    </w:rPr>
  </w:style>
  <w:style w:type="paragraph" w:styleId="Testocommento">
    <w:name w:val="annotation text"/>
    <w:basedOn w:val="Normale"/>
    <w:link w:val="TestocommentoCarattere"/>
    <w:uiPriority w:val="99"/>
    <w:semiHidden/>
    <w:unhideWhenUsed/>
    <w:qFormat/>
    <w:rsid w:val="00801E91"/>
    <w:rPr>
      <w:rFonts w:cs="Mangal"/>
      <w:sz w:val="20"/>
      <w:szCs w:val="18"/>
    </w:rPr>
  </w:style>
  <w:style w:type="paragraph" w:styleId="Soggettocommento">
    <w:name w:val="annotation subject"/>
    <w:basedOn w:val="Testocommento"/>
    <w:next w:val="Testocommento"/>
    <w:link w:val="SoggettocommentoCarattere"/>
    <w:uiPriority w:val="99"/>
    <w:semiHidden/>
    <w:unhideWhenUsed/>
    <w:qFormat/>
    <w:rsid w:val="00801E91"/>
    <w:rPr>
      <w:b/>
      <w:bCs/>
    </w:rPr>
  </w:style>
  <w:style w:type="paragraph" w:styleId="Testofumetto">
    <w:name w:val="Balloon Text"/>
    <w:basedOn w:val="Normale"/>
    <w:link w:val="TestofumettoCarattere"/>
    <w:uiPriority w:val="99"/>
    <w:semiHidden/>
    <w:unhideWhenUsed/>
    <w:qFormat/>
    <w:rsid w:val="00801E91"/>
    <w:rPr>
      <w:rFonts w:ascii="Segoe UI" w:hAnsi="Segoe UI" w:cs="Mangal"/>
      <w:sz w:val="18"/>
      <w:szCs w:val="16"/>
    </w:rPr>
  </w:style>
  <w:style w:type="table" w:styleId="Grigliatabella">
    <w:name w:val="Table 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Tabellasemplice-1">
    <w:name w:val="Plain Table 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Tabellasemplice-2">
    <w:name w:val="Plain Table 2"/>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b/>
        <w:color w:val="404040"/>
        <w:sz w:val="22"/>
      </w:rPr>
      <w:tblPr/>
      <w:tcPr>
        <w:tcBorders>
          <w:top w:val="single" w:sz="4" w:space="0" w:color="000000" w:themeColor="text1"/>
          <w:bottom w:val="single" w:sz="4" w:space="0" w:color="000000" w:themeColor="text1"/>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uiPriority w:val="99"/>
    <w:tblPr>
      <w:tblStyleRowBandSize w:val="1"/>
      <w:tblStyleColBandSize w:val="1"/>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color w:val="404040"/>
        <w:sz w:val="22"/>
      </w:rPr>
      <w:tblPr/>
      <w:tcPr>
        <w:shd w:val="clear" w:color="auto" w:fill="F2F2F2" w:themeFill="text1" w:themeFillTint="0D"/>
      </w:tcPr>
    </w:tblStylePr>
    <w:tblStylePr w:type="band1Horz">
      <w:rPr>
        <w:color w:val="404040"/>
        <w:sz w:val="22"/>
      </w:rPr>
      <w:tblPr/>
      <w:tcPr>
        <w:shd w:val="clear" w:color="auto" w:fill="F2F2F2" w:themeFill="text1" w:themeFillTint="0D"/>
      </w:tcPr>
    </w:tblStylePr>
  </w:style>
  <w:style w:type="table" w:styleId="Tabellasemplice4">
    <w:name w:val="Plain Table 4"/>
    <w:uiPriority w:val="99"/>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F2F2F2" w:themeFill="text1" w:themeFillTint="0D"/>
      </w:tcPr>
    </w:tblStylePr>
    <w:tblStylePr w:type="band1Horz">
      <w:rPr>
        <w:color w:val="404040"/>
        <w:sz w:val="22"/>
      </w:rPr>
      <w:tblPr/>
      <w:tcPr>
        <w:shd w:val="clear" w:color="auto" w:fill="F2F2F2" w:themeFill="text1" w:themeFillTint="0D"/>
      </w:tcPr>
    </w:tblStylePr>
  </w:style>
  <w:style w:type="table" w:styleId="Tabellasemplice5">
    <w:name w:val="Plain Table 5"/>
    <w:uiPriority w:val="99"/>
    <w:tblPr>
      <w:tblStyleRowBandSize w:val="1"/>
      <w:tblStyleColBandSize w:val="1"/>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color w:val="404040"/>
        <w:sz w:val="22"/>
      </w:rPr>
      <w:tblPr/>
      <w:tcPr>
        <w:shd w:val="clear" w:color="auto" w:fill="F2F2F2" w:themeFill="text1" w:themeFillTint="0D"/>
      </w:tcPr>
    </w:tblStylePr>
    <w:tblStylePr w:type="band1Horz">
      <w:rPr>
        <w:color w:val="404040"/>
        <w:sz w:val="22"/>
      </w:rPr>
      <w:tblPr/>
      <w:tcPr>
        <w:shd w:val="clear" w:color="auto" w:fill="F2F2F2" w:themeFill="text1" w:themeFillTint="0D"/>
      </w:tcPr>
    </w:tblStylePr>
  </w:style>
  <w:style w:type="table" w:styleId="Tabellagriglia1chiara">
    <w:name w:val="Grid Table 1 Light"/>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000000" w:themeColor="tex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GridTable1Light-Accent1">
    <w:name w:val="Grid Table 1 Light - Accent 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4F81BD" w:themeColor="accen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GridTable1Light-Accent2">
    <w:name w:val="Grid Table 1 Light - Accent 2"/>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C0504D" w:themeColor="accent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GridTable1Light-Accent3">
    <w:name w:val="Grid Table 1 Light - Accent 3"/>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9BBB59" w:themeColor="accent3"/>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GridTable1Light-Accent4">
    <w:name w:val="Grid Table 1 Light - Accent 4"/>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8064A2" w:themeColor="accent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GridTable1Light-Accent5">
    <w:name w:val="Grid Table 1 Light - Accent 5"/>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4BACC6" w:themeColor="accent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GridTable1Light-Accent6">
    <w:name w:val="Grid Table 1 Light - Accent 6"/>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79646" w:themeColor="accent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 w:type="table" w:styleId="Grigliatab2">
    <w:name w:val="Grid Table 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000000" w:themeColor="text1"/>
          <w:right w:val="none" w:sz="4" w:space="0" w:color="000000"/>
        </w:tcBorders>
        <w:shd w:val="clear" w:color="auto" w:fill="FFFFFF"/>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2-Accent1">
    <w:name w:val="Grid Table 2 - Accent 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F81BD" w:themeColor="accent1"/>
          <w:right w:val="none" w:sz="4" w:space="0" w:color="000000"/>
        </w:tcBorders>
        <w:shd w:val="clear" w:color="auto" w:fill="FFFFFF"/>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DAE5F1" w:themeFill="accent1" w:themeFillTint="34"/>
      </w:tcPr>
    </w:tblStylePr>
    <w:tblStylePr w:type="band1Horz">
      <w:rPr>
        <w:color w:val="404040"/>
        <w:sz w:val="22"/>
      </w:rPr>
      <w:tblPr/>
      <w:tcPr>
        <w:shd w:val="clear" w:color="auto" w:fill="DAE5F1" w:themeFill="accent1" w:themeFillTint="34"/>
      </w:tcPr>
    </w:tblStylePr>
  </w:style>
  <w:style w:type="table" w:customStyle="1" w:styleId="GridTable2-Accent2">
    <w:name w:val="Grid Table 2 - Accent 2"/>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C0504D" w:themeColor="accent2"/>
          <w:right w:val="none" w:sz="4" w:space="0" w:color="000000"/>
        </w:tcBorders>
        <w:shd w:val="clear" w:color="auto" w:fill="FFFFFF"/>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F2DCDC" w:themeFill="accent2" w:themeFillTint="32"/>
      </w:tcPr>
    </w:tblStylePr>
    <w:tblStylePr w:type="band1Horz">
      <w:rPr>
        <w:color w:val="404040"/>
        <w:sz w:val="22"/>
      </w:rPr>
      <w:tblPr/>
      <w:tcPr>
        <w:shd w:val="clear" w:color="auto" w:fill="F2DCDC" w:themeFill="accent2" w:themeFillTint="32"/>
      </w:tcPr>
    </w:tblStylePr>
  </w:style>
  <w:style w:type="table" w:customStyle="1" w:styleId="GridTable2-Accent3">
    <w:name w:val="Grid Table 2 - Accent 3"/>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BBB59" w:themeColor="accent3"/>
          <w:right w:val="none" w:sz="4" w:space="0" w:color="000000"/>
        </w:tcBorders>
        <w:shd w:val="clear" w:color="auto" w:fill="FFFFFF"/>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EAF1DC" w:themeFill="accent3" w:themeFillTint="34"/>
      </w:tcPr>
    </w:tblStylePr>
    <w:tblStylePr w:type="band1Horz">
      <w:rPr>
        <w:color w:val="404040"/>
        <w:sz w:val="22"/>
      </w:rPr>
      <w:tblPr/>
      <w:tcPr>
        <w:shd w:val="clear" w:color="auto" w:fill="EAF1DC" w:themeFill="accent3" w:themeFillTint="34"/>
      </w:tcPr>
    </w:tblStylePr>
  </w:style>
  <w:style w:type="table" w:customStyle="1" w:styleId="GridTable2-Accent4">
    <w:name w:val="Grid Table 2 - Accent 4"/>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8064A2" w:themeColor="accent4"/>
          <w:right w:val="none" w:sz="4" w:space="0" w:color="000000"/>
        </w:tcBorders>
        <w:shd w:val="clear" w:color="auto" w:fill="FFFFFF"/>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E5DFEC" w:themeFill="accent4" w:themeFillTint="34"/>
      </w:tcPr>
    </w:tblStylePr>
    <w:tblStylePr w:type="band1Horz">
      <w:rPr>
        <w:color w:val="404040"/>
        <w:sz w:val="22"/>
      </w:rPr>
      <w:tblPr/>
      <w:tcPr>
        <w:shd w:val="clear" w:color="auto" w:fill="E5DFEC" w:themeFill="accent4" w:themeFillTint="34"/>
      </w:tcPr>
    </w:tblStylePr>
  </w:style>
  <w:style w:type="table" w:customStyle="1" w:styleId="GridTable2-Accent5">
    <w:name w:val="Grid Table 2 - Accent 5"/>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DAEEF3" w:themeFill="accent5" w:themeFillTint="34"/>
      </w:tcPr>
    </w:tblStylePr>
    <w:tblStylePr w:type="band1Horz">
      <w:rPr>
        <w:color w:val="404040"/>
        <w:sz w:val="22"/>
      </w:rPr>
      <w:tblPr/>
      <w:tcPr>
        <w:shd w:val="clear" w:color="auto" w:fill="DAEEF3" w:themeFill="accent5" w:themeFillTint="34"/>
      </w:tcPr>
    </w:tblStylePr>
  </w:style>
  <w:style w:type="table" w:customStyle="1" w:styleId="GridTable2-Accent6">
    <w:name w:val="Grid Table 2 - Accent 6"/>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color w:val="404040"/>
        <w:sz w:val="22"/>
      </w:rPr>
      <w:tblPr/>
      <w:tcPr>
        <w:shd w:val="clear" w:color="auto" w:fill="FDE9D8" w:themeFill="accent6" w:themeFillTint="34"/>
      </w:tcPr>
    </w:tblStylePr>
    <w:tblStylePr w:type="band1Horz">
      <w:rPr>
        <w:color w:val="404040"/>
        <w:sz w:val="22"/>
      </w:rPr>
      <w:tblPr/>
      <w:tcPr>
        <w:shd w:val="clear" w:color="auto" w:fill="FDE9D8" w:themeFill="accent6" w:themeFillTint="34"/>
      </w:tcPr>
    </w:tblStylePr>
  </w:style>
  <w:style w:type="table" w:styleId="Grigliatab3">
    <w:name w:val="Grid Table 3"/>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3-Accent1">
    <w:name w:val="Grid Table 3 - Accent 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DAE5F1" w:themeFill="accent1" w:themeFillTint="34"/>
      </w:tcPr>
    </w:tblStylePr>
    <w:tblStylePr w:type="band1Horz">
      <w:rPr>
        <w:color w:val="404040"/>
        <w:sz w:val="22"/>
      </w:rPr>
      <w:tblPr/>
      <w:tcPr>
        <w:shd w:val="clear" w:color="auto" w:fill="DAE5F1" w:themeFill="accent1" w:themeFillTint="34"/>
      </w:tcPr>
    </w:tblStylePr>
  </w:style>
  <w:style w:type="table" w:customStyle="1" w:styleId="GridTable3-Accent2">
    <w:name w:val="Grid Table 3 - Accent 2"/>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F2DCDC" w:themeFill="accent2" w:themeFillTint="32"/>
      </w:tcPr>
    </w:tblStylePr>
    <w:tblStylePr w:type="band1Horz">
      <w:rPr>
        <w:color w:val="404040"/>
        <w:sz w:val="22"/>
      </w:rPr>
      <w:tblPr/>
      <w:tcPr>
        <w:shd w:val="clear" w:color="auto" w:fill="F2DCDC" w:themeFill="accent2" w:themeFillTint="32"/>
      </w:tcPr>
    </w:tblStylePr>
  </w:style>
  <w:style w:type="table" w:customStyle="1" w:styleId="GridTable3-Accent3">
    <w:name w:val="Grid Table 3 - Accent 3"/>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EAF1DC" w:themeFill="accent3" w:themeFillTint="34"/>
      </w:tcPr>
    </w:tblStylePr>
    <w:tblStylePr w:type="band1Horz">
      <w:rPr>
        <w:color w:val="404040"/>
        <w:sz w:val="22"/>
      </w:rPr>
      <w:tblPr/>
      <w:tcPr>
        <w:shd w:val="clear" w:color="auto" w:fill="EAF1DC" w:themeFill="accent3" w:themeFillTint="34"/>
      </w:tcPr>
    </w:tblStylePr>
  </w:style>
  <w:style w:type="table" w:customStyle="1" w:styleId="GridTable3-Accent4">
    <w:name w:val="Grid Table 3 - Accent 4"/>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E5DFEC" w:themeFill="accent4" w:themeFillTint="34"/>
      </w:tcPr>
    </w:tblStylePr>
    <w:tblStylePr w:type="band1Horz">
      <w:rPr>
        <w:color w:val="404040"/>
        <w:sz w:val="22"/>
      </w:rPr>
      <w:tblPr/>
      <w:tcPr>
        <w:shd w:val="clear" w:color="auto" w:fill="E5DFEC" w:themeFill="accent4" w:themeFillTint="34"/>
      </w:tcPr>
    </w:tblStylePr>
  </w:style>
  <w:style w:type="table" w:customStyle="1" w:styleId="GridTable3-Accent5">
    <w:name w:val="Grid Table 3 - Accent 5"/>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DAEEF3" w:themeFill="accent5" w:themeFillTint="34"/>
      </w:tcPr>
    </w:tblStylePr>
    <w:tblStylePr w:type="band1Horz">
      <w:rPr>
        <w:color w:val="404040"/>
        <w:sz w:val="22"/>
      </w:rPr>
      <w:tblPr/>
      <w:tcPr>
        <w:shd w:val="clear" w:color="auto" w:fill="DAEEF3" w:themeFill="accent5" w:themeFillTint="34"/>
      </w:tcPr>
    </w:tblStylePr>
  </w:style>
  <w:style w:type="table" w:customStyle="1" w:styleId="GridTable3-Accent6">
    <w:name w:val="Grid Table 3 - Accent 6"/>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color w:val="404040"/>
        <w:sz w:val="22"/>
      </w:rPr>
      <w:tblPr/>
      <w:tcPr>
        <w:shd w:val="clear" w:color="auto" w:fill="FDE9D8" w:themeFill="accent6" w:themeFillTint="34"/>
      </w:tcPr>
    </w:tblStylePr>
    <w:tblStylePr w:type="band1Horz">
      <w:rPr>
        <w:color w:val="404040"/>
        <w:sz w:val="22"/>
      </w:rPr>
      <w:tblPr/>
      <w:tcPr>
        <w:shd w:val="clear" w:color="auto" w:fill="FDE9D8" w:themeFill="accent6" w:themeFillTint="34"/>
      </w:tcPr>
    </w:tblStylePr>
  </w:style>
  <w:style w:type="table" w:styleId="Grigliatab4">
    <w:name w:val="Grid Table 4"/>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4-Accent1">
    <w:name w:val="Grid Table 4 - Accent 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b/>
        <w:color w:val="FFFFFF"/>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5D8AC2" w:themeFill="accent1" w:themeFillTint="EA"/>
      </w:tcPr>
    </w:tblStylePr>
    <w:tblStylePr w:type="lastRow">
      <w:rPr>
        <w:b/>
        <w:color w:val="404040"/>
      </w:rPr>
      <w:tblPr/>
      <w:tcPr>
        <w:tcBorders>
          <w:top w:val="single" w:sz="4" w:space="0" w:color="4F81BD" w:themeColor="accent1"/>
        </w:tcBorders>
      </w:tcPr>
    </w:tblStylePr>
    <w:tblStylePr w:type="firstCol">
      <w:rPr>
        <w:b/>
        <w:color w:val="404040"/>
      </w:rPr>
    </w:tblStylePr>
    <w:tblStylePr w:type="lastCol">
      <w:rPr>
        <w:b/>
        <w:color w:val="404040"/>
      </w:rPr>
    </w:tblStylePr>
    <w:tblStylePr w:type="band1Vert">
      <w:rPr>
        <w:color w:val="404040"/>
        <w:sz w:val="22"/>
      </w:rPr>
      <w:tblPr/>
      <w:tcPr>
        <w:shd w:val="clear" w:color="auto" w:fill="DCE6F2" w:themeFill="accent1" w:themeFillTint="32"/>
      </w:tcPr>
    </w:tblStylePr>
    <w:tblStylePr w:type="band1Horz">
      <w:rPr>
        <w:color w:val="404040"/>
        <w:sz w:val="22"/>
      </w:rPr>
      <w:tblPr/>
      <w:tcPr>
        <w:shd w:val="clear" w:color="auto" w:fill="DCE6F2" w:themeFill="accent1" w:themeFillTint="32"/>
      </w:tcPr>
    </w:tblStylePr>
  </w:style>
  <w:style w:type="table" w:customStyle="1" w:styleId="GridTable4-Accent2">
    <w:name w:val="Grid Table 4 - Accent 2"/>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b/>
        <w:color w:val="FFFFFF"/>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shd w:val="clear" w:color="auto" w:fill="D99695" w:themeFill="accent2" w:themeFillTint="97"/>
      </w:tcPr>
    </w:tblStylePr>
    <w:tblStylePr w:type="lastRow">
      <w:rPr>
        <w:b/>
        <w:color w:val="404040"/>
      </w:rPr>
      <w:tblPr/>
      <w:tcPr>
        <w:tcBorders>
          <w:top w:val="single" w:sz="4" w:space="0" w:color="C0504D" w:themeColor="accent2"/>
        </w:tcBorders>
      </w:tcPr>
    </w:tblStylePr>
    <w:tblStylePr w:type="firstCol">
      <w:rPr>
        <w:b/>
        <w:color w:val="404040"/>
      </w:rPr>
    </w:tblStylePr>
    <w:tblStylePr w:type="lastCol">
      <w:rPr>
        <w:b/>
        <w:color w:val="404040"/>
      </w:rPr>
    </w:tblStylePr>
    <w:tblStylePr w:type="band1Vert">
      <w:rPr>
        <w:color w:val="404040"/>
        <w:sz w:val="22"/>
      </w:rPr>
      <w:tblPr/>
      <w:tcPr>
        <w:shd w:val="clear" w:color="auto" w:fill="F2DCDC" w:themeFill="accent2" w:themeFillTint="32"/>
      </w:tcPr>
    </w:tblStylePr>
    <w:tblStylePr w:type="band1Horz">
      <w:rPr>
        <w:color w:val="404040"/>
        <w:sz w:val="22"/>
      </w:rPr>
      <w:tblPr/>
      <w:tcPr>
        <w:shd w:val="clear" w:color="auto" w:fill="F2DCDC" w:themeFill="accent2" w:themeFillTint="32"/>
      </w:tcPr>
    </w:tblStylePr>
  </w:style>
  <w:style w:type="table" w:customStyle="1" w:styleId="GridTable4-Accent3">
    <w:name w:val="Grid Table 4 - Accent 3"/>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b/>
        <w:color w:val="FFFFFF"/>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9ABB59" w:themeFill="accent3" w:themeFillTint="FE"/>
      </w:tcPr>
    </w:tblStylePr>
    <w:tblStylePr w:type="lastRow">
      <w:rPr>
        <w:b/>
        <w:color w:val="404040"/>
      </w:rPr>
      <w:tblPr/>
      <w:tcPr>
        <w:tcBorders>
          <w:top w:val="single" w:sz="4" w:space="0" w:color="9BBB59" w:themeColor="accent3"/>
        </w:tcBorders>
      </w:tcPr>
    </w:tblStylePr>
    <w:tblStylePr w:type="firstCol">
      <w:rPr>
        <w:b/>
        <w:color w:val="404040"/>
      </w:rPr>
    </w:tblStylePr>
    <w:tblStylePr w:type="lastCol">
      <w:rPr>
        <w:b/>
        <w:color w:val="404040"/>
      </w:rPr>
    </w:tblStylePr>
    <w:tblStylePr w:type="band1Vert">
      <w:rPr>
        <w:color w:val="404040"/>
        <w:sz w:val="22"/>
      </w:rPr>
      <w:tblPr/>
      <w:tcPr>
        <w:shd w:val="clear" w:color="auto" w:fill="EAF1DC" w:themeFill="accent3" w:themeFillTint="34"/>
      </w:tcPr>
    </w:tblStylePr>
    <w:tblStylePr w:type="band1Horz">
      <w:rPr>
        <w:color w:val="404040"/>
        <w:sz w:val="22"/>
      </w:rPr>
      <w:tblPr/>
      <w:tcPr>
        <w:shd w:val="clear" w:color="auto" w:fill="EAF1DC" w:themeFill="accent3" w:themeFillTint="34"/>
      </w:tcPr>
    </w:tblStylePr>
  </w:style>
  <w:style w:type="table" w:customStyle="1" w:styleId="GridTable4-Accent4">
    <w:name w:val="Grid Table 4 - Accent 4"/>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b/>
        <w:color w:val="FFFFFF"/>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B2A1C6" w:themeFill="accent4" w:themeFillTint="9A"/>
      </w:tcPr>
    </w:tblStylePr>
    <w:tblStylePr w:type="lastRow">
      <w:rPr>
        <w:b/>
        <w:color w:val="404040"/>
      </w:rPr>
      <w:tblPr/>
      <w:tcPr>
        <w:tcBorders>
          <w:top w:val="single" w:sz="4" w:space="0" w:color="8064A2" w:themeColor="accent4"/>
        </w:tcBorders>
      </w:tcPr>
    </w:tblStylePr>
    <w:tblStylePr w:type="firstCol">
      <w:rPr>
        <w:b/>
        <w:color w:val="404040"/>
      </w:rPr>
    </w:tblStylePr>
    <w:tblStylePr w:type="lastCol">
      <w:rPr>
        <w:b/>
        <w:color w:val="404040"/>
      </w:rPr>
    </w:tblStylePr>
    <w:tblStylePr w:type="band1Vert">
      <w:rPr>
        <w:color w:val="404040"/>
        <w:sz w:val="22"/>
      </w:rPr>
      <w:tblPr/>
      <w:tcPr>
        <w:shd w:val="clear" w:color="auto" w:fill="E5DFEC" w:themeFill="accent4" w:themeFillTint="34"/>
      </w:tcPr>
    </w:tblStylePr>
    <w:tblStylePr w:type="band1Horz">
      <w:rPr>
        <w:color w:val="404040"/>
        <w:sz w:val="22"/>
      </w:rPr>
      <w:tblPr/>
      <w:tcPr>
        <w:shd w:val="clear" w:color="auto" w:fill="E5DFEC" w:themeFill="accent4" w:themeFillTint="34"/>
      </w:tcPr>
    </w:tblStylePr>
  </w:style>
  <w:style w:type="table" w:customStyle="1" w:styleId="GridTable4-Accent5">
    <w:name w:val="Grid Table 4 - Accent 5"/>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color w:val="404040"/>
        <w:sz w:val="22"/>
      </w:rPr>
      <w:tblPr/>
      <w:tcPr>
        <w:shd w:val="clear" w:color="auto" w:fill="DAEEF3" w:themeFill="accent5" w:themeFillTint="34"/>
      </w:tcPr>
    </w:tblStylePr>
    <w:tblStylePr w:type="band1Horz">
      <w:rPr>
        <w:color w:val="404040"/>
        <w:sz w:val="22"/>
      </w:rPr>
      <w:tblPr/>
      <w:tcPr>
        <w:shd w:val="clear" w:color="auto" w:fill="DAEEF3" w:themeFill="accent5" w:themeFillTint="34"/>
      </w:tcPr>
    </w:tblStylePr>
  </w:style>
  <w:style w:type="table" w:customStyle="1" w:styleId="GridTable4-Accent6">
    <w:name w:val="Grid Table 4 - Accent 6"/>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color w:val="404040"/>
        <w:sz w:val="22"/>
      </w:rPr>
      <w:tblPr/>
      <w:tcPr>
        <w:shd w:val="clear" w:color="auto" w:fill="FDE9D8" w:themeFill="accent6" w:themeFillTint="34"/>
      </w:tcPr>
    </w:tblStylePr>
    <w:tblStylePr w:type="band1Horz">
      <w:rPr>
        <w:color w:val="404040"/>
        <w:sz w:val="22"/>
      </w:rPr>
      <w:tblPr/>
      <w:tcPr>
        <w:shd w:val="clear" w:color="auto" w:fill="FDE9D8" w:themeFill="accent6" w:themeFillTint="34"/>
      </w:tcPr>
    </w:tblStylePr>
  </w:style>
  <w:style w:type="table" w:styleId="Tabellagriglia5scura">
    <w:name w:val="Grid Table 5 Dark"/>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000000" w:themeFill="text1"/>
      </w:tcPr>
    </w:tblStylePr>
    <w:tblStylePr w:type="lastRow">
      <w:rPr>
        <w:b/>
        <w:color w:val="FFFFFF"/>
        <w:sz w:val="22"/>
      </w:rPr>
      <w:tblPr/>
      <w:tcPr>
        <w:tcBorders>
          <w:top w:val="single" w:sz="4" w:space="0" w:color="FFFFFF" w:themeColor="light1"/>
        </w:tcBorders>
        <w:shd w:val="clear" w:color="auto" w:fill="000000" w:themeFill="text1"/>
      </w:tcPr>
    </w:tblStylePr>
    <w:tblStylePr w:type="firstCol">
      <w:rPr>
        <w:b/>
        <w:color w:val="FFFFFF"/>
        <w:sz w:val="22"/>
      </w:rPr>
      <w:tblPr/>
      <w:tcPr>
        <w:shd w:val="clear" w:color="auto" w:fill="000000" w:themeFill="text1"/>
      </w:tcPr>
    </w:tblStylePr>
    <w:tblStylePr w:type="lastCol">
      <w:rPr>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4F81BD" w:themeFill="accent1"/>
      </w:tcPr>
    </w:tblStylePr>
    <w:tblStylePr w:type="lastRow">
      <w:rPr>
        <w:b/>
        <w:color w:val="FFFFFF"/>
        <w:sz w:val="22"/>
      </w:rPr>
      <w:tblPr/>
      <w:tcPr>
        <w:tcBorders>
          <w:top w:val="single" w:sz="4" w:space="0" w:color="FFFFFF" w:themeColor="light1"/>
        </w:tcBorders>
        <w:shd w:val="clear" w:color="auto" w:fill="4F81BD" w:themeFill="accent1"/>
      </w:tcPr>
    </w:tblStylePr>
    <w:tblStylePr w:type="firstCol">
      <w:rPr>
        <w:b/>
        <w:color w:val="FFFFFF"/>
        <w:sz w:val="22"/>
      </w:rPr>
      <w:tblPr/>
      <w:tcPr>
        <w:shd w:val="clear" w:color="auto" w:fill="4F81BD" w:themeFill="accent1"/>
      </w:tcPr>
    </w:tblStylePr>
    <w:tblStylePr w:type="lastCol">
      <w:rPr>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C0504D" w:themeFill="accent2"/>
      </w:tcPr>
    </w:tblStylePr>
    <w:tblStylePr w:type="lastRow">
      <w:rPr>
        <w:b/>
        <w:color w:val="FFFFFF"/>
        <w:sz w:val="22"/>
      </w:rPr>
      <w:tblPr/>
      <w:tcPr>
        <w:tcBorders>
          <w:top w:val="single" w:sz="4" w:space="0" w:color="FFFFFF" w:themeColor="light1"/>
        </w:tcBorders>
        <w:shd w:val="clear" w:color="auto" w:fill="C0504D" w:themeFill="accent2"/>
      </w:tcPr>
    </w:tblStylePr>
    <w:tblStylePr w:type="firstCol">
      <w:rPr>
        <w:b/>
        <w:color w:val="FFFFFF"/>
        <w:sz w:val="22"/>
      </w:rPr>
      <w:tblPr/>
      <w:tcPr>
        <w:shd w:val="clear" w:color="auto" w:fill="C0504D" w:themeFill="accent2"/>
      </w:tcPr>
    </w:tblStylePr>
    <w:tblStylePr w:type="lastCol">
      <w:rPr>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9BBB59" w:themeFill="accent3"/>
      </w:tcPr>
    </w:tblStylePr>
    <w:tblStylePr w:type="lastRow">
      <w:rPr>
        <w:b/>
        <w:color w:val="FFFFFF"/>
        <w:sz w:val="22"/>
      </w:rPr>
      <w:tblPr/>
      <w:tcPr>
        <w:tcBorders>
          <w:top w:val="single" w:sz="4" w:space="0" w:color="FFFFFF" w:themeColor="light1"/>
        </w:tcBorders>
        <w:shd w:val="clear" w:color="auto" w:fill="9BBB59" w:themeFill="accent3"/>
      </w:tcPr>
    </w:tblStylePr>
    <w:tblStylePr w:type="firstCol">
      <w:rPr>
        <w:b/>
        <w:color w:val="FFFFFF"/>
        <w:sz w:val="22"/>
      </w:rPr>
      <w:tblPr/>
      <w:tcPr>
        <w:shd w:val="clear" w:color="auto" w:fill="9BBB59" w:themeFill="accent3"/>
      </w:tcPr>
    </w:tblStylePr>
    <w:tblStylePr w:type="lastCol">
      <w:rPr>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8064A2" w:themeFill="accent4"/>
      </w:tcPr>
    </w:tblStylePr>
    <w:tblStylePr w:type="lastRow">
      <w:rPr>
        <w:b/>
        <w:color w:val="FFFFFF"/>
        <w:sz w:val="22"/>
      </w:rPr>
      <w:tblPr/>
      <w:tcPr>
        <w:tcBorders>
          <w:top w:val="single" w:sz="4" w:space="0" w:color="FFFFFF" w:themeColor="light1"/>
        </w:tcBorders>
        <w:shd w:val="clear" w:color="auto" w:fill="8064A2" w:themeFill="accent4"/>
      </w:tcPr>
    </w:tblStylePr>
    <w:tblStylePr w:type="firstCol">
      <w:rPr>
        <w:b/>
        <w:color w:val="FFFFFF"/>
        <w:sz w:val="22"/>
      </w:rPr>
      <w:tblPr/>
      <w:tcPr>
        <w:shd w:val="clear" w:color="auto" w:fill="8064A2" w:themeFill="accent4"/>
      </w:tcPr>
    </w:tblStylePr>
    <w:tblStylePr w:type="lastCol">
      <w:rPr>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4BACC6" w:themeFill="accent5"/>
      </w:tcPr>
    </w:tblStylePr>
    <w:tblStylePr w:type="lastRow">
      <w:rPr>
        <w:b/>
        <w:color w:val="FFFFFF"/>
        <w:sz w:val="22"/>
      </w:rPr>
      <w:tblPr/>
      <w:tcPr>
        <w:tcBorders>
          <w:top w:val="single" w:sz="4" w:space="0" w:color="FFFFFF" w:themeColor="light1"/>
        </w:tcBorders>
        <w:shd w:val="clear" w:color="auto" w:fill="4BACC6" w:themeFill="accent5"/>
      </w:tcPr>
    </w:tblStylePr>
    <w:tblStylePr w:type="firstCol">
      <w:rPr>
        <w:b/>
        <w:color w:val="FFFFFF"/>
        <w:sz w:val="22"/>
      </w:rPr>
      <w:tblPr/>
      <w:tcPr>
        <w:shd w:val="clear" w:color="auto" w:fill="4BACC6" w:themeFill="accent5"/>
      </w:tcPr>
    </w:tblStylePr>
    <w:tblStylePr w:type="lastCol">
      <w:rPr>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auto" w:fill="F79646" w:themeFill="accent6"/>
      </w:tcPr>
    </w:tblStylePr>
    <w:tblStylePr w:type="lastRow">
      <w:rPr>
        <w:b/>
        <w:color w:val="FFFFFF"/>
        <w:sz w:val="22"/>
      </w:rPr>
      <w:tblPr/>
      <w:tcPr>
        <w:tcBorders>
          <w:top w:val="single" w:sz="4" w:space="0" w:color="FFFFFF" w:themeColor="light1"/>
        </w:tcBorders>
        <w:shd w:val="clear" w:color="auto" w:fill="F79646" w:themeFill="accent6"/>
      </w:tcPr>
    </w:tblStylePr>
    <w:tblStylePr w:type="firstCol">
      <w:rPr>
        <w:b/>
        <w:color w:val="FFFFFF"/>
        <w:sz w:val="22"/>
      </w:rPr>
      <w:tblPr/>
      <w:tcPr>
        <w:shd w:val="clear" w:color="auto" w:fill="F79646" w:themeFill="accent6"/>
      </w:tcPr>
    </w:tblStylePr>
    <w:tblStylePr w:type="lastCol">
      <w:rPr>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Tabellagriglia6acolori">
    <w:name w:val="Grid Table 6 Colorfu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color w:val="7F7F7F" w:themeColor="text1" w:themeTint="80" w:themeShade="95"/>
        <w:sz w:val="22"/>
      </w:rPr>
      <w:tblPr/>
      <w:tcPr>
        <w:shd w:val="clear" w:color="auto"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4F81BD" w:themeColor="accent1"/>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color w:val="A6BFDD" w:themeColor="accent1" w:themeTint="80" w:themeShade="95"/>
        <w:sz w:val="22"/>
      </w:rPr>
      <w:tblPr/>
      <w:tcPr>
        <w:shd w:val="clear" w:color="auto" w:fill="DAE5F1" w:themeFill="accent1" w:themeFillTint="34"/>
      </w:tcPr>
    </w:tblStylePr>
    <w:tblStylePr w:type="band2Horz">
      <w:rPr>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C0504D" w:themeColor="accent2"/>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color w:val="D99695" w:themeColor="accent2" w:themeTint="97" w:themeShade="95"/>
        <w:sz w:val="22"/>
      </w:rPr>
      <w:tblPr/>
      <w:tcPr>
        <w:shd w:val="clear" w:color="auto" w:fill="F2DCDC" w:themeFill="accent2" w:themeFillTint="32"/>
      </w:tcPr>
    </w:tblStylePr>
    <w:tblStylePr w:type="band2Horz">
      <w:rPr>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BBB59" w:themeColor="accent3"/>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color w:val="9ABB59" w:themeColor="accent3" w:themeTint="FE" w:themeShade="95"/>
        <w:sz w:val="22"/>
      </w:rPr>
      <w:tblPr/>
      <w:tcPr>
        <w:shd w:val="clear" w:color="auto" w:fill="EAF1DC" w:themeFill="accent3" w:themeFillTint="34"/>
      </w:tcPr>
    </w:tblStylePr>
    <w:tblStylePr w:type="band2Horz">
      <w:rPr>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8064A2" w:themeColor="accent4"/>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color w:val="B2A1C6" w:themeColor="accent4" w:themeTint="9A" w:themeShade="95"/>
        <w:sz w:val="22"/>
      </w:rPr>
      <w:tblPr/>
      <w:tcPr>
        <w:shd w:val="clear" w:color="auto" w:fill="E5DFEC" w:themeFill="accent4" w:themeFillTint="34"/>
      </w:tcPr>
    </w:tblStylePr>
    <w:tblStylePr w:type="band2Horz">
      <w:rPr>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color w:val="266779" w:themeColor="accent5" w:themeShade="95"/>
        <w:sz w:val="22"/>
      </w:rPr>
      <w:tblPr/>
      <w:tcPr>
        <w:shd w:val="clear" w:color="auto" w:fill="DAEEF3" w:themeFill="accent5" w:themeFillTint="34"/>
      </w:tcPr>
    </w:tblStylePr>
    <w:tblStylePr w:type="band2Horz">
      <w:rPr>
        <w:color w:val="266779" w:themeColor="accent5" w:themeShade="95"/>
        <w:sz w:val="22"/>
      </w:rPr>
    </w:tblStylePr>
  </w:style>
  <w:style w:type="table" w:customStyle="1" w:styleId="GridTable6Colorful-Accent6">
    <w:name w:val="Grid Table 6 Colorful - Accent 6"/>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color w:val="266779" w:themeColor="accent5" w:themeShade="95"/>
        <w:sz w:val="22"/>
      </w:rPr>
      <w:tblPr/>
      <w:tcPr>
        <w:shd w:val="clear" w:color="auto" w:fill="FDE9D8" w:themeFill="accent6" w:themeFillTint="34"/>
      </w:tcPr>
    </w:tblStylePr>
    <w:tblStylePr w:type="band2Horz">
      <w:rPr>
        <w:color w:val="266779" w:themeColor="accent5" w:themeShade="95"/>
        <w:sz w:val="22"/>
      </w:rPr>
    </w:tblStylePr>
  </w:style>
  <w:style w:type="table" w:styleId="Tabellagriglia7acolori">
    <w:name w:val="Grid Table 7 Colorfu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auto"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auto"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auto" w:fill="FFFFFF"/>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color w:val="7F7F7F" w:themeColor="text1" w:themeTint="80" w:themeShade="95"/>
        <w:sz w:val="22"/>
      </w:rPr>
      <w:tblPr/>
      <w:tcPr>
        <w:shd w:val="clear" w:color="auto"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b/>
        <w:color w:val="A6BFDD" w:themeColor="accent1" w:themeTint="80"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i/>
        <w:color w:val="A6BFDD" w:themeColor="accent1" w:themeTint="80"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i/>
        <w:color w:val="A6BFDD" w:themeColor="accent1" w:themeTint="80"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color w:val="A6BFDD" w:themeColor="accent1" w:themeTint="80" w:themeShade="95"/>
        <w:sz w:val="22"/>
      </w:rPr>
      <w:tblPr/>
      <w:tcPr>
        <w:shd w:val="clear" w:color="auto" w:fill="DAE5F1" w:themeFill="accent1" w:themeFillTint="34"/>
      </w:tcPr>
    </w:tblStylePr>
    <w:tblStylePr w:type="band2Horz">
      <w:rPr>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auto" w:fill="FFFFFF" w:themeFill="light1"/>
      </w:tcPr>
    </w:tblStylePr>
    <w:tblStylePr w:type="lastRow">
      <w:rPr>
        <w:b/>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auto"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auto" w:fill="FFFFFF"/>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color w:val="D99695" w:themeColor="accent2" w:themeTint="97" w:themeShade="95"/>
        <w:sz w:val="22"/>
      </w:rPr>
      <w:tblPr/>
      <w:tcPr>
        <w:shd w:val="clear" w:color="auto" w:fill="F2DCDC" w:themeFill="accent2" w:themeFillTint="32"/>
      </w:tcPr>
    </w:tblStylePr>
    <w:tblStylePr w:type="band2Horz">
      <w:rPr>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sz w:val="22"/>
      </w:rPr>
      <w:tblPr/>
      <w:tcPr>
        <w:tcBorders>
          <w:top w:val="none" w:sz="0" w:space="0" w:color="auto"/>
          <w:left w:val="none" w:sz="0" w:space="0" w:color="auto"/>
          <w:bottom w:val="single" w:sz="4" w:space="0" w:color="9BBB59" w:themeColor="accent3"/>
          <w:right w:val="none" w:sz="0" w:space="0" w:color="auto"/>
        </w:tcBorders>
        <w:shd w:val="clear" w:color="auto" w:fill="FFFFFF" w:themeFill="light1"/>
      </w:tcPr>
    </w:tblStylePr>
    <w:tblStylePr w:type="lastRow">
      <w:rPr>
        <w:b/>
        <w:color w:val="9ABB59" w:themeColor="accent3" w:themeTint="FE" w:themeShade="95"/>
        <w:sz w:val="22"/>
      </w:rPr>
      <w:tblPr/>
      <w:tcPr>
        <w:tcBorders>
          <w:top w:val="single" w:sz="4" w:space="0" w:color="9BBB59" w:themeColor="accent3"/>
          <w:left w:val="none" w:sz="0" w:space="0" w:color="auto"/>
          <w:bottom w:val="none" w:sz="0" w:space="0" w:color="auto"/>
          <w:right w:val="none" w:sz="0" w:space="0" w:color="auto"/>
        </w:tcBorders>
        <w:shd w:val="clear" w:color="auto" w:fill="FFFFFF" w:themeFill="light1"/>
      </w:tcPr>
    </w:tblStylePr>
    <w:tblStylePr w:type="firstCol">
      <w:pPr>
        <w:jc w:val="right"/>
      </w:pPr>
      <w:rPr>
        <w:i/>
        <w:color w:val="9ABB59" w:themeColor="accent3" w:themeTint="FE" w:themeShade="95"/>
        <w:sz w:val="22"/>
      </w:rPr>
      <w:tblPr/>
      <w:tcPr>
        <w:tcBorders>
          <w:top w:val="none" w:sz="0" w:space="0" w:color="auto"/>
          <w:left w:val="none" w:sz="0" w:space="0" w:color="auto"/>
          <w:bottom w:val="none" w:sz="0" w:space="0" w:color="auto"/>
          <w:right w:val="single" w:sz="4" w:space="0" w:color="9BBB59" w:themeColor="accent3"/>
        </w:tcBorders>
        <w:shd w:val="clear" w:color="auto" w:fill="FFFFFF"/>
      </w:tcPr>
    </w:tblStylePr>
    <w:tblStylePr w:type="lastCol">
      <w:rPr>
        <w:i/>
        <w:color w:val="9ABB59" w:themeColor="accent3" w:themeTint="FE" w:themeShade="95"/>
        <w:sz w:val="22"/>
      </w:rPr>
      <w:tblPr/>
      <w:tcPr>
        <w:tcBorders>
          <w:top w:val="none" w:sz="0" w:space="0" w:color="auto"/>
          <w:left w:val="single" w:sz="4" w:space="0" w:color="9BBB59" w:themeColor="accent3"/>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color w:val="9ABB59" w:themeColor="accent3" w:themeTint="FE" w:themeShade="95"/>
        <w:sz w:val="22"/>
      </w:rPr>
      <w:tblPr/>
      <w:tcPr>
        <w:shd w:val="clear" w:color="auto" w:fill="EAF1DC" w:themeFill="accent3" w:themeFillTint="34"/>
      </w:tcPr>
    </w:tblStylePr>
    <w:tblStylePr w:type="band2Horz">
      <w:rPr>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auto" w:fill="FFFFFF" w:themeFill="light1"/>
      </w:tcPr>
    </w:tblStylePr>
    <w:tblStylePr w:type="lastRow">
      <w:rPr>
        <w:b/>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auto"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auto" w:fill="FFFFFF"/>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color w:val="B2A1C6" w:themeColor="accent4" w:themeTint="9A" w:themeShade="95"/>
        <w:sz w:val="22"/>
      </w:rPr>
      <w:tblPr/>
      <w:tcPr>
        <w:shd w:val="clear" w:color="auto" w:fill="E5DFEC" w:themeFill="accent4" w:themeFillTint="34"/>
      </w:tcPr>
    </w:tblStylePr>
    <w:tblStylePr w:type="band2Horz">
      <w:rPr>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b/>
        <w:color w:val="266779" w:themeColor="accent5" w:themeShade="95"/>
        <w:sz w:val="22"/>
      </w:rPr>
      <w:tblPr/>
      <w:tcPr>
        <w:tcBorders>
          <w:top w:val="none" w:sz="0" w:space="0" w:color="auto"/>
          <w:left w:val="none" w:sz="0" w:space="0" w:color="auto"/>
          <w:bottom w:val="single" w:sz="4" w:space="0" w:color="4BACC6" w:themeColor="accent5"/>
          <w:right w:val="none" w:sz="0" w:space="0" w:color="auto"/>
        </w:tcBorders>
        <w:shd w:val="clear" w:color="auto" w:fill="FFFFFF" w:themeFill="light1"/>
      </w:tcPr>
    </w:tblStylePr>
    <w:tblStylePr w:type="lastRow">
      <w:rPr>
        <w:b/>
        <w:color w:val="266779" w:themeColor="accent5" w:themeShade="95"/>
        <w:sz w:val="22"/>
      </w:rPr>
      <w:tblPr/>
      <w:tcPr>
        <w:tcBorders>
          <w:top w:val="single" w:sz="4" w:space="0" w:color="4BACC6" w:themeColor="accent5"/>
          <w:left w:val="none" w:sz="0" w:space="0" w:color="auto"/>
          <w:bottom w:val="none" w:sz="0" w:space="0" w:color="auto"/>
          <w:right w:val="none" w:sz="0" w:space="0" w:color="auto"/>
        </w:tcBorders>
        <w:shd w:val="clear" w:color="auto" w:fill="FFFFFF" w:themeFill="light1"/>
      </w:tcPr>
    </w:tblStylePr>
    <w:tblStylePr w:type="firstCol">
      <w:pPr>
        <w:jc w:val="right"/>
      </w:pPr>
      <w:rPr>
        <w:i/>
        <w:color w:val="266779" w:themeColor="accent5" w:themeShade="95"/>
        <w:sz w:val="22"/>
      </w:rPr>
      <w:tblPr/>
      <w:tcPr>
        <w:tcBorders>
          <w:top w:val="none" w:sz="0" w:space="0" w:color="auto"/>
          <w:left w:val="none" w:sz="0" w:space="0" w:color="auto"/>
          <w:bottom w:val="none" w:sz="0" w:space="0" w:color="auto"/>
          <w:right w:val="single" w:sz="4" w:space="0" w:color="4BACC6" w:themeColor="accent5"/>
        </w:tcBorders>
        <w:shd w:val="clear" w:color="auto" w:fill="FFFFFF"/>
      </w:tcPr>
    </w:tblStylePr>
    <w:tblStylePr w:type="lastCol">
      <w:rPr>
        <w:i/>
        <w:color w:val="266779" w:themeColor="accent5" w:themeShade="95"/>
        <w:sz w:val="22"/>
      </w:rPr>
      <w:tblPr/>
      <w:tcPr>
        <w:tcBorders>
          <w:top w:val="none" w:sz="0" w:space="0" w:color="auto"/>
          <w:left w:val="single" w:sz="4" w:space="0" w:color="4BACC6" w:themeColor="accent5"/>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color w:val="266779" w:themeColor="accent5" w:themeShade="95"/>
        <w:sz w:val="22"/>
      </w:rPr>
      <w:tblPr/>
      <w:tcPr>
        <w:shd w:val="clear" w:color="auto" w:fill="DAEEF3" w:themeFill="accent5" w:themeFillTint="34"/>
      </w:tcPr>
    </w:tblStylePr>
    <w:tblStylePr w:type="band2Horz">
      <w:rPr>
        <w:color w:val="266779" w:themeColor="accent5" w:themeShade="95"/>
        <w:sz w:val="22"/>
      </w:rPr>
    </w:tblStylePr>
  </w:style>
  <w:style w:type="table" w:customStyle="1" w:styleId="GridTable7Colorful-Accent6">
    <w:name w:val="Grid Table 7 Colorful - Accent 6"/>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b/>
        <w:color w:val="B15407" w:themeColor="accent6" w:themeShade="95"/>
        <w:sz w:val="22"/>
      </w:rPr>
      <w:tblPr/>
      <w:tcPr>
        <w:tcBorders>
          <w:top w:val="none" w:sz="0" w:space="0" w:color="auto"/>
          <w:left w:val="none" w:sz="0" w:space="0" w:color="auto"/>
          <w:bottom w:val="single" w:sz="4" w:space="0" w:color="F79646" w:themeColor="accent6"/>
          <w:right w:val="none" w:sz="0" w:space="0" w:color="auto"/>
        </w:tcBorders>
        <w:shd w:val="clear" w:color="auto" w:fill="FFFFFF" w:themeFill="light1"/>
      </w:tcPr>
    </w:tblStylePr>
    <w:tblStylePr w:type="lastRow">
      <w:rPr>
        <w:b/>
        <w:color w:val="B15407" w:themeColor="accent6" w:themeShade="95"/>
        <w:sz w:val="22"/>
      </w:rPr>
      <w:tblPr/>
      <w:tcPr>
        <w:tcBorders>
          <w:top w:val="single" w:sz="4" w:space="0" w:color="F79646" w:themeColor="accent6"/>
          <w:left w:val="none" w:sz="0" w:space="0" w:color="auto"/>
          <w:bottom w:val="none" w:sz="0" w:space="0" w:color="auto"/>
          <w:right w:val="none" w:sz="0" w:space="0" w:color="auto"/>
        </w:tcBorders>
        <w:shd w:val="clear" w:color="auto" w:fill="FFFFFF" w:themeFill="light1"/>
      </w:tcPr>
    </w:tblStylePr>
    <w:tblStylePr w:type="firstCol">
      <w:pPr>
        <w:jc w:val="right"/>
      </w:pPr>
      <w:rPr>
        <w:i/>
        <w:color w:val="B15407" w:themeColor="accent6" w:themeShade="95"/>
        <w:sz w:val="22"/>
      </w:rPr>
      <w:tblPr/>
      <w:tcPr>
        <w:tcBorders>
          <w:top w:val="none" w:sz="0" w:space="0" w:color="auto"/>
          <w:left w:val="none" w:sz="0" w:space="0" w:color="auto"/>
          <w:bottom w:val="none" w:sz="0" w:space="0" w:color="auto"/>
          <w:right w:val="single" w:sz="4" w:space="0" w:color="F79646" w:themeColor="accent6"/>
        </w:tcBorders>
        <w:shd w:val="clear" w:color="auto" w:fill="FFFFFF"/>
      </w:tcPr>
    </w:tblStylePr>
    <w:tblStylePr w:type="lastCol">
      <w:rPr>
        <w:i/>
        <w:color w:val="B15407" w:themeColor="accent6" w:themeShade="95"/>
        <w:sz w:val="22"/>
      </w:rPr>
      <w:tblPr/>
      <w:tcPr>
        <w:tcBorders>
          <w:top w:val="none" w:sz="0" w:space="0" w:color="auto"/>
          <w:left w:val="single" w:sz="4" w:space="0" w:color="F79646" w:themeColor="accent6"/>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color w:val="B15407" w:themeColor="accent6" w:themeShade="95"/>
        <w:sz w:val="22"/>
      </w:rPr>
      <w:tblPr/>
      <w:tcPr>
        <w:shd w:val="clear" w:color="auto" w:fill="FDE9D8" w:themeFill="accent6" w:themeFillTint="34"/>
      </w:tcPr>
    </w:tblStylePr>
    <w:tblStylePr w:type="band2Horz">
      <w:rPr>
        <w:color w:val="B15407" w:themeColor="accent6" w:themeShade="95"/>
        <w:sz w:val="22"/>
      </w:rPr>
    </w:tblStylePr>
  </w:style>
  <w:style w:type="table" w:styleId="Tabellaelenco1chiara">
    <w:name w:val="List Table 1 Light"/>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Elencotab2">
    <w:name w:val="List Table 2"/>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customStyle="1" w:styleId="ListTable2-Accent1">
    <w:name w:val="List Table 2 - Accent 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la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D2DFEE" w:themeFill="accent1" w:themeFillTint="40"/>
      </w:tcPr>
    </w:tblStylePr>
    <w:tblStylePr w:type="band1Horz">
      <w:rPr>
        <w:color w:val="404040"/>
        <w:sz w:val="22"/>
      </w:rPr>
      <w:tblPr/>
      <w:tcPr>
        <w:shd w:val="clear" w:color="auto" w:fill="D2DFEE" w:themeFill="accent1" w:themeFillTint="40"/>
      </w:tcPr>
    </w:tblStylePr>
  </w:style>
  <w:style w:type="table" w:customStyle="1" w:styleId="ListTable2-Accent2">
    <w:name w:val="List Table 2 - Accent 2"/>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la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EFD2D2" w:themeFill="accent2" w:themeFillTint="40"/>
      </w:tcPr>
    </w:tblStylePr>
    <w:tblStylePr w:type="band1Horz">
      <w:rPr>
        <w:color w:val="404040"/>
        <w:sz w:val="22"/>
      </w:rPr>
      <w:tblPr/>
      <w:tcPr>
        <w:shd w:val="clear" w:color="auto" w:fill="EFD2D2" w:themeFill="accent2" w:themeFillTint="40"/>
      </w:tcPr>
    </w:tblStylePr>
  </w:style>
  <w:style w:type="table" w:customStyle="1" w:styleId="ListTable2-Accent3">
    <w:name w:val="List Table 2 - Accent 3"/>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la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E5EED5" w:themeFill="accent3" w:themeFillTint="40"/>
      </w:tcPr>
    </w:tblStylePr>
    <w:tblStylePr w:type="band1Horz">
      <w:rPr>
        <w:color w:val="404040"/>
        <w:sz w:val="22"/>
      </w:rPr>
      <w:tblPr/>
      <w:tcPr>
        <w:shd w:val="clear" w:color="auto" w:fill="E5EED5" w:themeFill="accent3" w:themeFillTint="40"/>
      </w:tcPr>
    </w:tblStylePr>
  </w:style>
  <w:style w:type="table" w:customStyle="1" w:styleId="ListTable2-Accent4">
    <w:name w:val="List Table 2 - Accent 4"/>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la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DFD8E7" w:themeFill="accent4" w:themeFillTint="40"/>
      </w:tcPr>
    </w:tblStylePr>
    <w:tblStylePr w:type="band1Horz">
      <w:rPr>
        <w:color w:val="404040"/>
        <w:sz w:val="22"/>
      </w:rPr>
      <w:tblPr/>
      <w:tcPr>
        <w:shd w:val="clear" w:color="auto" w:fill="DFD8E7" w:themeFill="accent4" w:themeFillTint="40"/>
      </w:tcPr>
    </w:tblStylePr>
  </w:style>
  <w:style w:type="table" w:customStyle="1" w:styleId="ListTable2-Accent5">
    <w:name w:val="List Table 2 - Accent 5"/>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la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D1EAF0" w:themeFill="accent5" w:themeFillTint="40"/>
      </w:tcPr>
    </w:tblStylePr>
    <w:tblStylePr w:type="band1Horz">
      <w:rPr>
        <w:color w:val="404040"/>
        <w:sz w:val="22"/>
      </w:rPr>
      <w:tblPr/>
      <w:tcPr>
        <w:shd w:val="clear" w:color="auto" w:fill="D1EAF0" w:themeFill="accent5" w:themeFillTint="40"/>
      </w:tcPr>
    </w:tblStylePr>
  </w:style>
  <w:style w:type="table" w:customStyle="1" w:styleId="ListTable2-Accent6">
    <w:name w:val="List Table 2 - Accent 6"/>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la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auto" w:fill="FDE4D0" w:themeFill="accent6" w:themeFillTint="40"/>
      </w:tcPr>
    </w:tblStylePr>
    <w:tblStylePr w:type="band1Horz">
      <w:rPr>
        <w:color w:val="404040"/>
        <w:sz w:val="22"/>
      </w:rPr>
      <w:tblPr/>
      <w:tcPr>
        <w:shd w:val="clear" w:color="auto" w:fill="FDE4D0" w:themeFill="accent6" w:themeFillTint="40"/>
      </w:tcPr>
    </w:tblStylePr>
  </w:style>
  <w:style w:type="table" w:styleId="Elencotab3">
    <w:name w:val="List Table 3"/>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000000" w:themeColor="text1"/>
          <w:right w:val="single" w:sz="4" w:space="0" w:color="000000" w:themeColor="text1"/>
        </w:tcBorders>
      </w:tcPr>
    </w:tblStylePr>
    <w:tblStylePr w:type="band1Horz">
      <w:rPr>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F81BD" w:themeColor="accent1"/>
          <w:right w:val="single" w:sz="4" w:space="0" w:color="4F81BD" w:themeColor="accent1"/>
        </w:tcBorders>
      </w:tcPr>
    </w:tblStylePr>
    <w:tblStylePr w:type="band1Horz">
      <w:rPr>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C0504D" w:themeColor="accent2"/>
          <w:right w:val="single" w:sz="4" w:space="0" w:color="C0504D" w:themeColor="accent2"/>
        </w:tcBorders>
      </w:tcPr>
    </w:tblStylePr>
    <w:tblStylePr w:type="band1Horz">
      <w:rPr>
        <w:color w:val="404040"/>
        <w:sz w:val="22"/>
      </w:rPr>
      <w:tblPr/>
      <w:tcPr>
        <w:tcBorders>
          <w:top w:val="single" w:sz="4" w:space="0" w:color="C0504D" w:themeColor="accent2"/>
          <w:bottom w:val="single" w:sz="4" w:space="0" w:color="C0504D" w:themeColor="accent2"/>
        </w:tcBorders>
      </w:tcPr>
    </w:tblStylePr>
  </w:style>
  <w:style w:type="table" w:customStyle="1" w:styleId="ListTable3-Accent3">
    <w:name w:val="List Table 3 - Accent 3"/>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9BBB59" w:themeColor="accent3"/>
          <w:right w:val="single" w:sz="4" w:space="0" w:color="9BBB59" w:themeColor="accent3"/>
        </w:tcBorders>
      </w:tcPr>
    </w:tblStylePr>
    <w:tblStylePr w:type="band1Horz">
      <w:rPr>
        <w:color w:val="404040"/>
        <w:sz w:val="22"/>
      </w:rPr>
      <w:tblPr/>
      <w:tcPr>
        <w:tcBorders>
          <w:top w:val="single" w:sz="4" w:space="0" w:color="9BBB59" w:themeColor="accent3"/>
          <w:bottom w:val="single" w:sz="4" w:space="0" w:color="9BBB59" w:themeColor="accent3"/>
        </w:tcBorders>
      </w:tcPr>
    </w:tblStylePr>
  </w:style>
  <w:style w:type="table" w:customStyle="1" w:styleId="ListTable3-Accent4">
    <w:name w:val="List Table 3 - Accent 4"/>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8064A2" w:themeColor="accent4"/>
          <w:right w:val="single" w:sz="4" w:space="0" w:color="8064A2" w:themeColor="accent4"/>
        </w:tcBorders>
      </w:tcPr>
    </w:tblStylePr>
    <w:tblStylePr w:type="band1Horz">
      <w:rPr>
        <w:color w:val="404040"/>
        <w:sz w:val="22"/>
      </w:rPr>
      <w:tblPr/>
      <w:tcPr>
        <w:tcBorders>
          <w:top w:val="single" w:sz="4" w:space="0" w:color="8064A2" w:themeColor="accent4"/>
          <w:bottom w:val="single" w:sz="4" w:space="0" w:color="8064A2" w:themeColor="accent4"/>
        </w:tcBorders>
      </w:tcPr>
    </w:tblStylePr>
  </w:style>
  <w:style w:type="table" w:customStyle="1" w:styleId="ListTable3-Accent5">
    <w:name w:val="List Table 3 - Accent 5"/>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BACC6" w:themeColor="accent5"/>
          <w:right w:val="single" w:sz="4" w:space="0" w:color="4BACC6" w:themeColor="accent5"/>
        </w:tcBorders>
      </w:tcPr>
    </w:tblStylePr>
    <w:tblStylePr w:type="band1Horz">
      <w:rPr>
        <w:color w:val="404040"/>
        <w:sz w:val="22"/>
      </w:rPr>
      <w:tblPr/>
      <w:tcPr>
        <w:tcBorders>
          <w:top w:val="single" w:sz="4" w:space="0" w:color="4BACC6" w:themeColor="accent5"/>
          <w:bottom w:val="single" w:sz="4" w:space="0" w:color="4BACC6" w:themeColor="accent5"/>
        </w:tcBorders>
      </w:tcPr>
    </w:tblStylePr>
  </w:style>
  <w:style w:type="table" w:customStyle="1" w:styleId="ListTable3-Accent6">
    <w:name w:val="List Table 3 - Accent 6"/>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F79646" w:themeColor="accent6"/>
          <w:right w:val="single" w:sz="4" w:space="0" w:color="F79646" w:themeColor="accent6"/>
        </w:tcBorders>
      </w:tcPr>
    </w:tblStylePr>
    <w:tblStylePr w:type="band1Horz">
      <w:rPr>
        <w:color w:val="404040"/>
        <w:sz w:val="22"/>
      </w:rPr>
      <w:tblPr/>
      <w:tcPr>
        <w:tcBorders>
          <w:top w:val="single" w:sz="4" w:space="0" w:color="F79646" w:themeColor="accent6"/>
          <w:bottom w:val="single" w:sz="4" w:space="0" w:color="F79646" w:themeColor="accent6"/>
        </w:tcBorders>
      </w:tcPr>
    </w:tblStylePr>
  </w:style>
  <w:style w:type="table" w:styleId="Elencotab4">
    <w:name w:val="List Table 4"/>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customStyle="1" w:styleId="ListTable4-Accent1">
    <w:name w:val="List Table 4 - Accent 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D2DFEE" w:themeFill="accent1" w:themeFillTint="40"/>
      </w:tcPr>
    </w:tblStylePr>
    <w:tblStylePr w:type="band1Horz">
      <w:rPr>
        <w:color w:val="404040"/>
        <w:sz w:val="22"/>
      </w:rPr>
      <w:tblPr/>
      <w:tcPr>
        <w:shd w:val="clear" w:color="auto" w:fill="D2DFEE" w:themeFill="accent1" w:themeFillTint="40"/>
      </w:tcPr>
    </w:tblStylePr>
  </w:style>
  <w:style w:type="table" w:customStyle="1" w:styleId="ListTable4-Accent2">
    <w:name w:val="List Table 4 - Accent 2"/>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EFD2D2" w:themeFill="accent2" w:themeFillTint="40"/>
      </w:tcPr>
    </w:tblStylePr>
    <w:tblStylePr w:type="band1Horz">
      <w:rPr>
        <w:color w:val="404040"/>
        <w:sz w:val="22"/>
      </w:rPr>
      <w:tblPr/>
      <w:tcPr>
        <w:shd w:val="clear" w:color="auto" w:fill="EFD2D2" w:themeFill="accent2" w:themeFillTint="40"/>
      </w:tcPr>
    </w:tblStylePr>
  </w:style>
  <w:style w:type="table" w:customStyle="1" w:styleId="ListTable4-Accent3">
    <w:name w:val="List Table 4 - Accent 3"/>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E5EED5" w:themeFill="accent3" w:themeFillTint="40"/>
      </w:tcPr>
    </w:tblStylePr>
    <w:tblStylePr w:type="band1Horz">
      <w:rPr>
        <w:color w:val="404040"/>
        <w:sz w:val="22"/>
      </w:rPr>
      <w:tblPr/>
      <w:tcPr>
        <w:shd w:val="clear" w:color="auto" w:fill="E5EED5" w:themeFill="accent3" w:themeFillTint="40"/>
      </w:tcPr>
    </w:tblStylePr>
  </w:style>
  <w:style w:type="table" w:customStyle="1" w:styleId="ListTable4-Accent4">
    <w:name w:val="List Table 4 - Accent 4"/>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DFD8E7" w:themeFill="accent4" w:themeFillTint="40"/>
      </w:tcPr>
    </w:tblStylePr>
    <w:tblStylePr w:type="band1Horz">
      <w:rPr>
        <w:color w:val="404040"/>
        <w:sz w:val="22"/>
      </w:rPr>
      <w:tblPr/>
      <w:tcPr>
        <w:shd w:val="clear" w:color="auto" w:fill="DFD8E7" w:themeFill="accent4" w:themeFillTint="40"/>
      </w:tcPr>
    </w:tblStylePr>
  </w:style>
  <w:style w:type="table" w:customStyle="1" w:styleId="ListTable4-Accent5">
    <w:name w:val="List Table 4 - Accent 5"/>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D1EAF0" w:themeFill="accent5" w:themeFillTint="40"/>
      </w:tcPr>
    </w:tblStylePr>
    <w:tblStylePr w:type="band1Horz">
      <w:rPr>
        <w:color w:val="404040"/>
        <w:sz w:val="22"/>
      </w:rPr>
      <w:tblPr/>
      <w:tcPr>
        <w:shd w:val="clear" w:color="auto" w:fill="D1EAF0" w:themeFill="accent5" w:themeFillTint="40"/>
      </w:tcPr>
    </w:tblStylePr>
  </w:style>
  <w:style w:type="table" w:customStyle="1" w:styleId="ListTable4-Accent6">
    <w:name w:val="List Table 4 - Accent 6"/>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auto" w:fill="FDE4D0" w:themeFill="accent6" w:themeFillTint="40"/>
      </w:tcPr>
    </w:tblStylePr>
    <w:tblStylePr w:type="band1Horz">
      <w:rPr>
        <w:color w:val="404040"/>
        <w:sz w:val="22"/>
      </w:rPr>
      <w:tblPr/>
      <w:tcPr>
        <w:shd w:val="clear" w:color="auto" w:fill="FDE4D0" w:themeFill="accent6" w:themeFillTint="40"/>
      </w:tcPr>
    </w:tblStylePr>
  </w:style>
  <w:style w:type="table" w:styleId="Tabellaelenco5scura">
    <w:name w:val="List Table 5 Dark"/>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CellMar>
        <w:top w:w="0" w:type="dxa"/>
        <w:left w:w="0" w:type="dxa"/>
        <w:bottom w:w="0" w:type="dxa"/>
        <w:right w:w="0" w:type="dxa"/>
      </w:tblCellMar>
    </w:tblPr>
    <w:tblStylePr w:type="firstRow">
      <w:rPr>
        <w:b/>
        <w:color w:val="FFFFFF" w:themeColor="light1"/>
        <w:sz w:val="22"/>
      </w:rPr>
      <w:tblPr/>
      <w:tcPr>
        <w:tcBorders>
          <w:top w:val="single" w:sz="32" w:space="0" w:color="000000" w:themeColor="text1"/>
          <w:bottom w:val="single" w:sz="12" w:space="0" w:color="FFFFFF" w:themeColor="light1"/>
        </w:tcBorders>
        <w:shd w:val="clear" w:color="auto"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CellMar>
        <w:top w:w="0" w:type="dxa"/>
        <w:left w:w="0" w:type="dxa"/>
        <w:bottom w:w="0" w:type="dxa"/>
        <w:right w:w="0" w:type="dxa"/>
      </w:tblCellMar>
    </w:tblPr>
    <w:tblStylePr w:type="firstRow">
      <w:rPr>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CellMar>
        <w:top w:w="0" w:type="dxa"/>
        <w:left w:w="0" w:type="dxa"/>
        <w:bottom w:w="0" w:type="dxa"/>
        <w:right w:w="0" w:type="dxa"/>
      </w:tblCellMar>
    </w:tblPr>
    <w:tblStylePr w:type="firstRow">
      <w:rPr>
        <w:b/>
        <w:color w:val="FFFFFF" w:themeColor="light1"/>
        <w:sz w:val="22"/>
      </w:rPr>
      <w:tblPr/>
      <w:tcPr>
        <w:tcBorders>
          <w:top w:val="single" w:sz="32" w:space="0" w:color="C0504D" w:themeColor="accent2"/>
          <w:bottom w:val="single" w:sz="12" w:space="0" w:color="FFFFFF" w:themeColor="light1"/>
        </w:tcBorders>
        <w:shd w:val="clear" w:color="auto" w:fill="D9969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C0504D" w:themeColor="accent2"/>
          <w:right w:val="single" w:sz="4" w:space="0" w:color="FFFFFF" w:themeColor="light1"/>
        </w:tcBorders>
      </w:tcPr>
    </w:tblStylePr>
    <w:tblStylePr w:type="lastCol">
      <w:tblPr/>
      <w:tcPr>
        <w:tcBorders>
          <w:left w:val="single" w:sz="4" w:space="0" w:color="FFFFFF" w:themeColor="light1"/>
          <w:right w:val="single" w:sz="32" w:space="0" w:color="C0504D" w:themeColor="accent2"/>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9BBB59" w:themeColor="accent3"/>
          <w:bottom w:val="single" w:sz="12" w:space="0" w:color="FFFFFF" w:themeColor="light1"/>
        </w:tcBorders>
        <w:shd w:val="clear" w:color="auto" w:fill="C3D69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9BBB59" w:themeColor="accent3"/>
          <w:right w:val="single" w:sz="4" w:space="0" w:color="FFFFFF" w:themeColor="light1"/>
        </w:tcBorders>
      </w:tcPr>
    </w:tblStylePr>
    <w:tblStylePr w:type="lastCol">
      <w:tblPr/>
      <w:tcPr>
        <w:tcBorders>
          <w:left w:val="single" w:sz="4" w:space="0" w:color="FFFFFF" w:themeColor="light1"/>
          <w:right w:val="single" w:sz="32" w:space="0" w:color="9BBB59" w:themeColor="accent3"/>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8064A2" w:themeColor="accent4"/>
          <w:bottom w:val="single" w:sz="12" w:space="0" w:color="FFFFFF" w:themeColor="light1"/>
        </w:tcBorders>
        <w:shd w:val="clear" w:color="auto" w:fill="B2A1C6"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064A2" w:themeColor="accent4"/>
          <w:right w:val="single" w:sz="4" w:space="0" w:color="FFFFFF" w:themeColor="light1"/>
        </w:tcBorders>
      </w:tcPr>
    </w:tblStylePr>
    <w:tblStylePr w:type="lastCol">
      <w:tblPr/>
      <w:tcPr>
        <w:tcBorders>
          <w:left w:val="single" w:sz="4" w:space="0" w:color="FFFFFF" w:themeColor="light1"/>
          <w:right w:val="single" w:sz="32" w:space="0" w:color="8064A2" w:themeColor="accent4"/>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4BACC6" w:themeColor="accent5"/>
          <w:bottom w:val="single" w:sz="12" w:space="0" w:color="FFFFFF" w:themeColor="light1"/>
        </w:tcBorders>
        <w:shd w:val="clear" w:color="auto" w:fill="92CCDC"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4BACC6" w:themeColor="accent5"/>
          <w:right w:val="single" w:sz="4" w:space="0" w:color="FFFFFF" w:themeColor="light1"/>
        </w:tcBorders>
      </w:tcPr>
    </w:tblStylePr>
    <w:tblStylePr w:type="lastCol">
      <w:tblPr/>
      <w:tcPr>
        <w:tcBorders>
          <w:left w:val="single" w:sz="4" w:space="0" w:color="FFFFFF" w:themeColor="light1"/>
          <w:right w:val="single" w:sz="32" w:space="0" w:color="4BACC6" w:themeColor="accent5"/>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F79646" w:themeColor="accent6"/>
          <w:bottom w:val="single" w:sz="12" w:space="0" w:color="FFFFFF" w:themeColor="light1"/>
        </w:tcBorders>
        <w:shd w:val="clear" w:color="auto" w:fill="FAC090"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F79646" w:themeColor="accent6"/>
          <w:right w:val="single" w:sz="4" w:space="0" w:color="FFFFFF" w:themeColor="light1"/>
        </w:tcBorders>
      </w:tcPr>
    </w:tblStylePr>
    <w:tblStylePr w:type="lastCol">
      <w:tblPr/>
      <w:tcPr>
        <w:tcBorders>
          <w:left w:val="single" w:sz="4" w:space="0" w:color="FFFFFF" w:themeColor="light1"/>
          <w:right w:val="single" w:sz="32" w:space="0" w:color="F79646" w:themeColor="accent6"/>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Tabellaelenco6acolori">
    <w:name w:val="List Table 6 Colorful"/>
    <w:uiPriority w:val="99"/>
    <w:tblPr>
      <w:tblStyleRowBandSize w:val="1"/>
      <w:tblStyleColBandSize w:val="1"/>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color w:val="000000" w:themeColor="text1"/>
        <w:sz w:val="22"/>
      </w:rPr>
      <w:tblPr/>
      <w:tcPr>
        <w:shd w:val="clear" w:color="auto" w:fill="BFBFBF" w:themeFill="text1" w:themeFillTint="40"/>
      </w:tcPr>
    </w:tblStylePr>
    <w:tblStylePr w:type="band2Horz">
      <w:rPr>
        <w:color w:val="000000" w:themeColor="text1"/>
        <w:sz w:val="22"/>
      </w:rPr>
    </w:tblStylePr>
  </w:style>
  <w:style w:type="table" w:customStyle="1" w:styleId="ListTable6Colorful-Accent1">
    <w:name w:val="List Table 6 Colorful - Accent 1"/>
    <w:uiPriority w:val="99"/>
    <w:tblPr>
      <w:tblStyleRowBandSize w:val="1"/>
      <w:tblStyleColBandSize w:val="1"/>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color w:val="2A4A71" w:themeColor="accent1" w:themeShade="95"/>
        <w:sz w:val="22"/>
      </w:rPr>
      <w:tblPr/>
      <w:tcPr>
        <w:shd w:val="clear" w:color="auto" w:fill="D2DFEE" w:themeFill="accent1" w:themeFillTint="40"/>
      </w:tcPr>
    </w:tblStylePr>
    <w:tblStylePr w:type="band2Horz">
      <w:rPr>
        <w:color w:val="2A4A71" w:themeColor="accent1" w:themeShade="95"/>
        <w:sz w:val="22"/>
      </w:rPr>
    </w:tblStylePr>
  </w:style>
  <w:style w:type="table" w:customStyle="1" w:styleId="ListTable6Colorful-Accent2">
    <w:name w:val="List Table 6 Colorful - Accent 2"/>
    <w:uiPriority w:val="99"/>
    <w:tblPr>
      <w:tblStyleRowBandSize w:val="1"/>
      <w:tblStyleColBandSize w:val="1"/>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C0504D" w:themeColor="accent2"/>
        </w:tcBorders>
      </w:tcPr>
    </w:tblStylePr>
    <w:tblStylePr w:type="lastRow">
      <w:rPr>
        <w:b/>
        <w:color w:val="D99695" w:themeColor="accent2" w:themeTint="97" w:themeShade="95"/>
      </w:rPr>
      <w:tblPr/>
      <w:tcPr>
        <w:tcBorders>
          <w:top w:val="single" w:sz="4" w:space="0" w:color="C0504D" w:themeColor="accent2"/>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color w:val="D99695" w:themeColor="accent2" w:themeTint="97" w:themeShade="95"/>
        <w:sz w:val="22"/>
      </w:rPr>
      <w:tblPr/>
      <w:tcPr>
        <w:shd w:val="clear" w:color="auto" w:fill="EFD2D2" w:themeFill="accent2" w:themeFillTint="40"/>
      </w:tcPr>
    </w:tblStylePr>
    <w:tblStylePr w:type="band2Horz">
      <w:rPr>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9BBB59" w:themeColor="accent3"/>
        </w:tcBorders>
      </w:tcPr>
    </w:tblStylePr>
    <w:tblStylePr w:type="lastRow">
      <w:rPr>
        <w:b/>
        <w:color w:val="C3D69B" w:themeColor="accent3" w:themeTint="98" w:themeShade="95"/>
      </w:rPr>
      <w:tblPr/>
      <w:tcPr>
        <w:tcBorders>
          <w:top w:val="single" w:sz="4" w:space="0" w:color="9BBB59" w:themeColor="accent3"/>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color w:val="C3D69B" w:themeColor="accent3" w:themeTint="98" w:themeShade="95"/>
        <w:sz w:val="22"/>
      </w:rPr>
      <w:tblPr/>
      <w:tcPr>
        <w:shd w:val="clear" w:color="auto" w:fill="E5EED5" w:themeFill="accent3" w:themeFillTint="40"/>
      </w:tcPr>
    </w:tblStylePr>
    <w:tblStylePr w:type="band2Horz">
      <w:rPr>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8064A2" w:themeColor="accent4"/>
        </w:tcBorders>
      </w:tcPr>
    </w:tblStylePr>
    <w:tblStylePr w:type="lastRow">
      <w:rPr>
        <w:b/>
        <w:color w:val="B2A1C6" w:themeColor="accent4" w:themeTint="9A" w:themeShade="95"/>
      </w:rPr>
      <w:tblPr/>
      <w:tcPr>
        <w:tcBorders>
          <w:top w:val="single" w:sz="4" w:space="0" w:color="8064A2" w:themeColor="accent4"/>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color w:val="B2A1C6" w:themeColor="accent4" w:themeTint="9A" w:themeShade="95"/>
        <w:sz w:val="22"/>
      </w:rPr>
      <w:tblPr/>
      <w:tcPr>
        <w:shd w:val="clear" w:color="auto" w:fill="DFD8E7" w:themeFill="accent4" w:themeFillTint="40"/>
      </w:tcPr>
    </w:tblStylePr>
    <w:tblStylePr w:type="band2Horz">
      <w:rPr>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4BACC6" w:themeColor="accent5"/>
        </w:tcBorders>
      </w:tcPr>
    </w:tblStylePr>
    <w:tblStylePr w:type="lastRow">
      <w:rPr>
        <w:b/>
        <w:color w:val="92CCDC" w:themeColor="accent5" w:themeTint="9A" w:themeShade="95"/>
      </w:rPr>
      <w:tblPr/>
      <w:tcPr>
        <w:tcBorders>
          <w:top w:val="single" w:sz="4" w:space="0" w:color="4BACC6" w:themeColor="accent5"/>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color w:val="92CCDC" w:themeColor="accent5" w:themeTint="9A" w:themeShade="95"/>
        <w:sz w:val="22"/>
      </w:rPr>
      <w:tblPr/>
      <w:tcPr>
        <w:shd w:val="clear" w:color="auto" w:fill="D1EAF0" w:themeFill="accent5" w:themeFillTint="40"/>
      </w:tcPr>
    </w:tblStylePr>
    <w:tblStylePr w:type="band2Horz">
      <w:rPr>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79646" w:themeColor="accent6"/>
        </w:tcBorders>
      </w:tcPr>
    </w:tblStylePr>
    <w:tblStylePr w:type="lastRow">
      <w:rPr>
        <w:b/>
        <w:color w:val="FAC090" w:themeColor="accent6" w:themeTint="98" w:themeShade="95"/>
      </w:rPr>
      <w:tblPr/>
      <w:tcPr>
        <w:tcBorders>
          <w:top w:val="single" w:sz="4" w:space="0" w:color="F79646" w:themeColor="accent6"/>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color w:val="FAC090" w:themeColor="accent6" w:themeTint="98" w:themeShade="95"/>
        <w:sz w:val="22"/>
      </w:rPr>
      <w:tblPr/>
      <w:tcPr>
        <w:shd w:val="clear" w:color="auto" w:fill="FDE4D0" w:themeFill="accent6" w:themeFillTint="40"/>
      </w:tcPr>
    </w:tblStylePr>
    <w:tblStylePr w:type="band2Horz">
      <w:rPr>
        <w:color w:val="FAC090" w:themeColor="accent6" w:themeTint="98" w:themeShade="95"/>
        <w:sz w:val="22"/>
      </w:rPr>
    </w:tblStylePr>
  </w:style>
  <w:style w:type="table" w:styleId="Tabellaelenco7acolori">
    <w:name w:val="List Table 7 Colorful"/>
    <w:uiPriority w:val="99"/>
    <w:tblPr>
      <w:tblStyleRowBandSize w:val="1"/>
      <w:tblStyleColBandSize w:val="1"/>
      <w:tblBorders>
        <w:right w:val="single" w:sz="4" w:space="0" w:color="7F7F7F" w:themeColor="text1" w:themeTint="80"/>
      </w:tblBorders>
      <w:tblCellMar>
        <w:top w:w="0" w:type="dxa"/>
        <w:left w:w="0" w:type="dxa"/>
        <w:bottom w:w="0" w:type="dxa"/>
        <w:right w:w="0" w:type="dxa"/>
      </w:tblCellMar>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auto"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auto"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auto" w:fill="FFFFFF"/>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color w:val="7F7F7F" w:themeColor="text1" w:themeTint="80" w:themeShade="95"/>
        <w:sz w:val="22"/>
      </w:rPr>
      <w:tblPr/>
      <w:tcPr>
        <w:shd w:val="clear" w:color="auto"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Borders>
        <w:right w:val="single" w:sz="4" w:space="0" w:color="4F81BD" w:themeColor="accent1"/>
      </w:tblBorders>
      <w:tblCellMar>
        <w:top w:w="0" w:type="dxa"/>
        <w:left w:w="0" w:type="dxa"/>
        <w:bottom w:w="0" w:type="dxa"/>
        <w:right w:w="0" w:type="dxa"/>
      </w:tblCellMar>
    </w:tblPr>
    <w:tblStylePr w:type="firstRow">
      <w:rPr>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color w:val="2A4A71" w:themeColor="accent1" w:themeShade="95"/>
        <w:sz w:val="22"/>
      </w:rPr>
      <w:tblPr/>
      <w:tcPr>
        <w:shd w:val="clear" w:color="auto" w:fill="D2DFEE" w:themeFill="accent1" w:themeFillTint="40"/>
      </w:tcPr>
    </w:tblStylePr>
    <w:tblStylePr w:type="band2Horz">
      <w:rPr>
        <w:color w:val="2A4A71" w:themeColor="accent1" w:themeShade="95"/>
        <w:sz w:val="22"/>
      </w:rPr>
    </w:tblStylePr>
  </w:style>
  <w:style w:type="table" w:customStyle="1" w:styleId="ListTable7Colorful-Accent2">
    <w:name w:val="List Table 7 Colorful - Accent 2"/>
    <w:uiPriority w:val="99"/>
    <w:tblPr>
      <w:tblStyleRowBandSize w:val="1"/>
      <w:tblStyleColBandSize w:val="1"/>
      <w:tblBorders>
        <w:right w:val="single" w:sz="4" w:space="0" w:color="D99695" w:themeColor="accent2" w:themeTint="97"/>
      </w:tblBorders>
      <w:tblCellMar>
        <w:top w:w="0" w:type="dxa"/>
        <w:left w:w="0" w:type="dxa"/>
        <w:bottom w:w="0" w:type="dxa"/>
        <w:right w:w="0" w:type="dxa"/>
      </w:tblCellMar>
    </w:tblPr>
    <w:tblStylePr w:type="firstRow">
      <w:rPr>
        <w:i/>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auto" w:fill="FFFFFF" w:themeFill="light1"/>
      </w:tcPr>
    </w:tblStylePr>
    <w:tblStylePr w:type="lastRow">
      <w:rPr>
        <w:i/>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auto"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auto" w:fill="FFFFFF"/>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color w:val="D99695" w:themeColor="accent2" w:themeTint="97" w:themeShade="95"/>
        <w:sz w:val="22"/>
      </w:rPr>
      <w:tblPr/>
      <w:tcPr>
        <w:shd w:val="clear" w:color="auto" w:fill="EFD2D2" w:themeFill="accent2" w:themeFillTint="40"/>
      </w:tcPr>
    </w:tblStylePr>
    <w:tblStylePr w:type="band2Horz">
      <w:rPr>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Borders>
        <w:right w:val="single" w:sz="4" w:space="0" w:color="C3D69B" w:themeColor="accent3" w:themeTint="98"/>
      </w:tblBorders>
      <w:tblCellMar>
        <w:top w:w="0" w:type="dxa"/>
        <w:left w:w="0" w:type="dxa"/>
        <w:bottom w:w="0" w:type="dxa"/>
        <w:right w:w="0" w:type="dxa"/>
      </w:tblCellMar>
    </w:tblPr>
    <w:tblStylePr w:type="firstRow">
      <w:rPr>
        <w:i/>
        <w:color w:val="C3D69B" w:themeColor="accent3" w:themeTint="98" w:themeShade="95"/>
        <w:sz w:val="22"/>
      </w:rPr>
      <w:tblPr/>
      <w:tcPr>
        <w:tcBorders>
          <w:top w:val="none" w:sz="0" w:space="0" w:color="auto"/>
          <w:left w:val="none" w:sz="0" w:space="0" w:color="auto"/>
          <w:bottom w:val="single" w:sz="4" w:space="0" w:color="9BBB59" w:themeColor="accent3"/>
          <w:right w:val="none" w:sz="0" w:space="0" w:color="auto"/>
        </w:tcBorders>
        <w:shd w:val="clear" w:color="auto" w:fill="FFFFFF" w:themeFill="light1"/>
      </w:tcPr>
    </w:tblStylePr>
    <w:tblStylePr w:type="lastRow">
      <w:rPr>
        <w:i/>
        <w:color w:val="C3D69B" w:themeColor="accent3" w:themeTint="98" w:themeShade="95"/>
        <w:sz w:val="22"/>
      </w:rPr>
      <w:tblPr/>
      <w:tcPr>
        <w:tcBorders>
          <w:top w:val="single" w:sz="4" w:space="0" w:color="9BBB59" w:themeColor="accent3"/>
          <w:left w:val="none" w:sz="0" w:space="0" w:color="auto"/>
          <w:bottom w:val="none" w:sz="0" w:space="0" w:color="auto"/>
          <w:right w:val="none" w:sz="0" w:space="0" w:color="auto"/>
        </w:tcBorders>
        <w:shd w:val="clear" w:color="auto" w:fill="FFFFFF" w:themeFill="light1"/>
      </w:tcPr>
    </w:tblStylePr>
    <w:tblStylePr w:type="firstCol">
      <w:pPr>
        <w:jc w:val="right"/>
      </w:pPr>
      <w:rPr>
        <w:i/>
        <w:color w:val="C3D69B" w:themeColor="accent3" w:themeTint="98" w:themeShade="95"/>
        <w:sz w:val="22"/>
      </w:rPr>
      <w:tblPr/>
      <w:tcPr>
        <w:tcBorders>
          <w:top w:val="none" w:sz="0" w:space="0" w:color="auto"/>
          <w:left w:val="none" w:sz="0" w:space="0" w:color="auto"/>
          <w:bottom w:val="none" w:sz="0" w:space="0" w:color="auto"/>
          <w:right w:val="single" w:sz="4" w:space="0" w:color="9BBB59" w:themeColor="accent3"/>
        </w:tcBorders>
        <w:shd w:val="clear" w:color="auto" w:fill="FFFFFF"/>
      </w:tcPr>
    </w:tblStylePr>
    <w:tblStylePr w:type="lastCol">
      <w:rPr>
        <w:i/>
        <w:color w:val="C3D69B" w:themeColor="accent3" w:themeTint="98" w:themeShade="95"/>
        <w:sz w:val="22"/>
      </w:rPr>
      <w:tblPr/>
      <w:tcPr>
        <w:tcBorders>
          <w:top w:val="none" w:sz="0" w:space="0" w:color="auto"/>
          <w:left w:val="single" w:sz="4" w:space="0" w:color="9BBB59" w:themeColor="accent3"/>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color w:val="C3D69B" w:themeColor="accent3" w:themeTint="98" w:themeShade="95"/>
        <w:sz w:val="22"/>
      </w:rPr>
      <w:tblPr/>
      <w:tcPr>
        <w:shd w:val="clear" w:color="auto" w:fill="E5EED5" w:themeFill="accent3" w:themeFillTint="40"/>
      </w:tcPr>
    </w:tblStylePr>
    <w:tblStylePr w:type="band2Horz">
      <w:rPr>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Borders>
        <w:right w:val="single" w:sz="4" w:space="0" w:color="B2A1C6" w:themeColor="accent4" w:themeTint="9A"/>
      </w:tblBorders>
      <w:tblCellMar>
        <w:top w:w="0" w:type="dxa"/>
        <w:left w:w="0" w:type="dxa"/>
        <w:bottom w:w="0" w:type="dxa"/>
        <w:right w:w="0" w:type="dxa"/>
      </w:tblCellMar>
    </w:tblPr>
    <w:tblStylePr w:type="firstRow">
      <w:rPr>
        <w:i/>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auto" w:fill="FFFFFF" w:themeFill="light1"/>
      </w:tcPr>
    </w:tblStylePr>
    <w:tblStylePr w:type="lastRow">
      <w:rPr>
        <w:i/>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auto"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auto" w:fill="FFFFFF"/>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color w:val="B2A1C6" w:themeColor="accent4" w:themeTint="9A" w:themeShade="95"/>
        <w:sz w:val="22"/>
      </w:rPr>
      <w:tblPr/>
      <w:tcPr>
        <w:shd w:val="clear" w:color="auto" w:fill="DFD8E7" w:themeFill="accent4" w:themeFillTint="40"/>
      </w:tcPr>
    </w:tblStylePr>
    <w:tblStylePr w:type="band2Horz">
      <w:rPr>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Borders>
        <w:right w:val="single" w:sz="4" w:space="0" w:color="92CCDC" w:themeColor="accent5" w:themeTint="9A"/>
      </w:tblBorders>
      <w:tblCellMar>
        <w:top w:w="0" w:type="dxa"/>
        <w:left w:w="0" w:type="dxa"/>
        <w:bottom w:w="0" w:type="dxa"/>
        <w:right w:w="0" w:type="dxa"/>
      </w:tblCellMar>
    </w:tblPr>
    <w:tblStylePr w:type="firstRow">
      <w:rPr>
        <w:i/>
        <w:color w:val="92CCDC" w:themeColor="accent5" w:themeTint="9A" w:themeShade="95"/>
        <w:sz w:val="22"/>
      </w:rPr>
      <w:tblPr/>
      <w:tcPr>
        <w:tcBorders>
          <w:top w:val="none" w:sz="0" w:space="0" w:color="auto"/>
          <w:left w:val="none" w:sz="0" w:space="0" w:color="auto"/>
          <w:bottom w:val="single" w:sz="4" w:space="0" w:color="4BACC6" w:themeColor="accent5"/>
          <w:right w:val="none" w:sz="0" w:space="0" w:color="auto"/>
        </w:tcBorders>
        <w:shd w:val="clear" w:color="auto" w:fill="FFFFFF" w:themeFill="light1"/>
      </w:tcPr>
    </w:tblStylePr>
    <w:tblStylePr w:type="lastRow">
      <w:rPr>
        <w:i/>
        <w:color w:val="92CCDC" w:themeColor="accent5" w:themeTint="9A" w:themeShade="95"/>
        <w:sz w:val="22"/>
      </w:rPr>
      <w:tblPr/>
      <w:tcPr>
        <w:tcBorders>
          <w:top w:val="single" w:sz="4" w:space="0" w:color="4BACC6" w:themeColor="accent5"/>
          <w:left w:val="none" w:sz="0" w:space="0" w:color="auto"/>
          <w:bottom w:val="none" w:sz="0" w:space="0" w:color="auto"/>
          <w:right w:val="none" w:sz="0" w:space="0" w:color="auto"/>
        </w:tcBorders>
        <w:shd w:val="clear" w:color="auto" w:fill="FFFFFF" w:themeFill="light1"/>
      </w:tcPr>
    </w:tblStylePr>
    <w:tblStylePr w:type="firstCol">
      <w:pPr>
        <w:jc w:val="right"/>
      </w:pPr>
      <w:rPr>
        <w:i/>
        <w:color w:val="92CCDC" w:themeColor="accent5" w:themeTint="9A" w:themeShade="95"/>
        <w:sz w:val="22"/>
      </w:rPr>
      <w:tblPr/>
      <w:tcPr>
        <w:tcBorders>
          <w:top w:val="none" w:sz="0" w:space="0" w:color="auto"/>
          <w:left w:val="none" w:sz="0" w:space="0" w:color="auto"/>
          <w:bottom w:val="none" w:sz="0" w:space="0" w:color="auto"/>
          <w:right w:val="single" w:sz="4" w:space="0" w:color="4BACC6" w:themeColor="accent5"/>
        </w:tcBorders>
        <w:shd w:val="clear" w:color="auto" w:fill="FFFFFF"/>
      </w:tcPr>
    </w:tblStylePr>
    <w:tblStylePr w:type="lastCol">
      <w:rPr>
        <w:i/>
        <w:color w:val="92CCDC" w:themeColor="accent5" w:themeTint="9A" w:themeShade="95"/>
        <w:sz w:val="22"/>
      </w:rPr>
      <w:tblPr/>
      <w:tcPr>
        <w:tcBorders>
          <w:top w:val="none" w:sz="0" w:space="0" w:color="auto"/>
          <w:left w:val="single" w:sz="4" w:space="0" w:color="4BACC6" w:themeColor="accent5"/>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color w:val="92CCDC" w:themeColor="accent5" w:themeTint="9A" w:themeShade="95"/>
        <w:sz w:val="22"/>
      </w:rPr>
      <w:tblPr/>
      <w:tcPr>
        <w:shd w:val="clear" w:color="auto" w:fill="D1EAF0" w:themeFill="accent5" w:themeFillTint="40"/>
      </w:tcPr>
    </w:tblStylePr>
    <w:tblStylePr w:type="band2Horz">
      <w:rPr>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Borders>
        <w:right w:val="single" w:sz="4" w:space="0" w:color="FAC090" w:themeColor="accent6" w:themeTint="98"/>
      </w:tblBorders>
      <w:tblCellMar>
        <w:top w:w="0" w:type="dxa"/>
        <w:left w:w="0" w:type="dxa"/>
        <w:bottom w:w="0" w:type="dxa"/>
        <w:right w:w="0" w:type="dxa"/>
      </w:tblCellMar>
    </w:tblPr>
    <w:tblStylePr w:type="firstRow">
      <w:rPr>
        <w:i/>
        <w:color w:val="FAC090" w:themeColor="accent6" w:themeTint="98" w:themeShade="95"/>
        <w:sz w:val="22"/>
      </w:rPr>
      <w:tblPr/>
      <w:tcPr>
        <w:tcBorders>
          <w:top w:val="none" w:sz="0" w:space="0" w:color="auto"/>
          <w:left w:val="none" w:sz="0" w:space="0" w:color="auto"/>
          <w:bottom w:val="single" w:sz="4" w:space="0" w:color="F79646" w:themeColor="accent6"/>
          <w:right w:val="none" w:sz="0" w:space="0" w:color="auto"/>
        </w:tcBorders>
        <w:shd w:val="clear" w:color="auto" w:fill="FFFFFF" w:themeFill="light1"/>
      </w:tcPr>
    </w:tblStylePr>
    <w:tblStylePr w:type="lastRow">
      <w:rPr>
        <w:i/>
        <w:color w:val="FAC090" w:themeColor="accent6" w:themeTint="98" w:themeShade="95"/>
        <w:sz w:val="22"/>
      </w:rPr>
      <w:tblPr/>
      <w:tcPr>
        <w:tcBorders>
          <w:top w:val="single" w:sz="4" w:space="0" w:color="F79646" w:themeColor="accent6"/>
          <w:left w:val="none" w:sz="0" w:space="0" w:color="auto"/>
          <w:bottom w:val="none" w:sz="0" w:space="0" w:color="auto"/>
          <w:right w:val="none" w:sz="0" w:space="0" w:color="auto"/>
        </w:tcBorders>
        <w:shd w:val="clear" w:color="auto" w:fill="FFFFFF" w:themeFill="light1"/>
      </w:tcPr>
    </w:tblStylePr>
    <w:tblStylePr w:type="firstCol">
      <w:pPr>
        <w:jc w:val="right"/>
      </w:pPr>
      <w:rPr>
        <w:i/>
        <w:color w:val="FAC090" w:themeColor="accent6" w:themeTint="98" w:themeShade="95"/>
        <w:sz w:val="22"/>
      </w:rPr>
      <w:tblPr/>
      <w:tcPr>
        <w:tcBorders>
          <w:top w:val="none" w:sz="0" w:space="0" w:color="auto"/>
          <w:left w:val="none" w:sz="0" w:space="0" w:color="auto"/>
          <w:bottom w:val="none" w:sz="0" w:space="0" w:color="auto"/>
          <w:right w:val="single" w:sz="4" w:space="0" w:color="F79646" w:themeColor="accent6"/>
        </w:tcBorders>
        <w:shd w:val="clear" w:color="auto" w:fill="FFFFFF"/>
      </w:tcPr>
    </w:tblStylePr>
    <w:tblStylePr w:type="lastCol">
      <w:rPr>
        <w:i/>
        <w:color w:val="FAC090" w:themeColor="accent6" w:themeTint="98" w:themeShade="95"/>
        <w:sz w:val="22"/>
      </w:rPr>
      <w:tblPr/>
      <w:tcPr>
        <w:tcBorders>
          <w:top w:val="none" w:sz="0" w:space="0" w:color="auto"/>
          <w:left w:val="single" w:sz="4" w:space="0" w:color="F79646" w:themeColor="accent6"/>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color w:val="FAC090" w:themeColor="accent6" w:themeTint="98" w:themeShade="95"/>
        <w:sz w:val="22"/>
      </w:rPr>
      <w:tblPr/>
      <w:tcPr>
        <w:shd w:val="clear" w:color="auto" w:fill="FDE4D0" w:themeFill="accent6" w:themeFillTint="40"/>
      </w:tcPr>
    </w:tblStylePr>
    <w:tblStylePr w:type="band2Horz">
      <w:rPr>
        <w:color w:val="FAC090" w:themeColor="accent6" w:themeTint="98" w:themeShade="95"/>
        <w:sz w:val="22"/>
      </w:rPr>
    </w:tblStylePr>
  </w:style>
  <w:style w:type="table" w:customStyle="1" w:styleId="Lined-Accent">
    <w:name w:val="Lined - Accent"/>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StylePr>
    <w:tblStylePr w:type="band2Vert">
      <w:rPr>
        <w:color w:val="404040"/>
        <w:sz w:val="22"/>
      </w:rPr>
      <w:tblPr/>
      <w:tcPr>
        <w:shd w:val="clear" w:color="auto" w:fill="F2F2F2" w:themeFill="text1" w:themeFillTint="0D"/>
      </w:tcPr>
    </w:tblStylePr>
    <w:tblStylePr w:type="band1Horz">
      <w:rPr>
        <w:color w:val="404040"/>
        <w:sz w:val="22"/>
      </w:rPr>
    </w:tblStylePr>
    <w:tblStylePr w:type="band2Horz">
      <w:rPr>
        <w:color w:val="404040"/>
        <w:sz w:val="22"/>
      </w:rPr>
      <w:tblPr/>
      <w:tcPr>
        <w:shd w:val="clear" w:color="auto" w:fill="F2F2F2" w:themeFill="text1" w:themeFillTint="0D"/>
      </w:tcPr>
    </w:tblStylePr>
  </w:style>
  <w:style w:type="table" w:customStyle="1" w:styleId="Lined-Accent1">
    <w:name w:val="Lined - Accent 1"/>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5D8AC2" w:themeFill="accent1" w:themeFillTint="EA"/>
      </w:tcPr>
    </w:tblStylePr>
    <w:tblStylePr w:type="lastRow">
      <w:rPr>
        <w:color w:val="F2F2F2"/>
        <w:sz w:val="22"/>
      </w:rPr>
      <w:tblPr/>
      <w:tcPr>
        <w:shd w:val="clear" w:color="auto" w:fill="5D8AC2" w:themeFill="accent1" w:themeFillTint="EA"/>
      </w:tcPr>
    </w:tblStylePr>
    <w:tblStylePr w:type="firstCol">
      <w:rPr>
        <w:color w:val="F2F2F2"/>
        <w:sz w:val="22"/>
      </w:rPr>
      <w:tblPr/>
      <w:tcPr>
        <w:shd w:val="clear" w:color="auto" w:fill="5D8AC2" w:themeFill="accent1" w:themeFillTint="EA"/>
      </w:tcPr>
    </w:tblStylePr>
    <w:tblStylePr w:type="lastCol">
      <w:rPr>
        <w:color w:val="F2F2F2"/>
        <w:sz w:val="22"/>
      </w:rPr>
      <w:tblPr/>
      <w:tcPr>
        <w:shd w:val="clear" w:color="auto" w:fill="5D8AC2" w:themeFill="accent1" w:themeFillTint="EA"/>
      </w:tcPr>
    </w:tblStylePr>
    <w:tblStylePr w:type="band1Vert">
      <w:rPr>
        <w:color w:val="404040"/>
        <w:sz w:val="22"/>
      </w:rPr>
    </w:tblStylePr>
    <w:tblStylePr w:type="band2Vert">
      <w:rPr>
        <w:color w:val="404040"/>
        <w:sz w:val="22"/>
      </w:rPr>
      <w:tblPr/>
      <w:tcPr>
        <w:shd w:val="clear" w:color="auto" w:fill="C7D7EA" w:themeFill="accent1" w:themeFillTint="50"/>
      </w:tcPr>
    </w:tblStylePr>
    <w:tblStylePr w:type="band1Horz">
      <w:rPr>
        <w:color w:val="404040"/>
        <w:sz w:val="22"/>
      </w:rPr>
    </w:tblStylePr>
    <w:tblStylePr w:type="band2Horz">
      <w:rPr>
        <w:color w:val="404040"/>
        <w:sz w:val="22"/>
      </w:rPr>
      <w:tblPr/>
      <w:tcPr>
        <w:shd w:val="clear" w:color="auto" w:fill="C7D7EA" w:themeFill="accent1" w:themeFillTint="50"/>
      </w:tcPr>
    </w:tblStylePr>
  </w:style>
  <w:style w:type="table" w:customStyle="1" w:styleId="Lined-Accent2">
    <w:name w:val="Lined - Accent 2"/>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D99695" w:themeFill="accent2" w:themeFillTint="97"/>
      </w:tcPr>
    </w:tblStylePr>
    <w:tblStylePr w:type="lastRow">
      <w:rPr>
        <w:color w:val="F2F2F2"/>
        <w:sz w:val="22"/>
      </w:rPr>
      <w:tblPr/>
      <w:tcPr>
        <w:shd w:val="clear" w:color="auto" w:fill="D99695" w:themeFill="accent2" w:themeFillTint="97"/>
      </w:tcPr>
    </w:tblStylePr>
    <w:tblStylePr w:type="firstCol">
      <w:rPr>
        <w:color w:val="F2F2F2"/>
        <w:sz w:val="22"/>
      </w:rPr>
      <w:tblPr/>
      <w:tcPr>
        <w:shd w:val="clear" w:color="auto" w:fill="D99695" w:themeFill="accent2" w:themeFillTint="97"/>
      </w:tcPr>
    </w:tblStylePr>
    <w:tblStylePr w:type="lastCol">
      <w:rPr>
        <w:color w:val="F2F2F2"/>
        <w:sz w:val="22"/>
      </w:rPr>
      <w:tblPr/>
      <w:tcPr>
        <w:shd w:val="clear" w:color="auto" w:fill="D99695" w:themeFill="accent2" w:themeFillTint="97"/>
      </w:tcPr>
    </w:tblStylePr>
    <w:tblStylePr w:type="band1Vert">
      <w:rPr>
        <w:color w:val="404040"/>
        <w:sz w:val="22"/>
      </w:rPr>
    </w:tblStylePr>
    <w:tblStylePr w:type="band2Vert">
      <w:rPr>
        <w:color w:val="404040"/>
        <w:sz w:val="22"/>
      </w:rPr>
      <w:tblPr/>
      <w:tcPr>
        <w:shd w:val="clear" w:color="auto" w:fill="F2DCDC" w:themeFill="accent2" w:themeFillTint="32"/>
      </w:tcPr>
    </w:tblStylePr>
    <w:tblStylePr w:type="band1Horz">
      <w:rPr>
        <w:color w:val="404040"/>
        <w:sz w:val="22"/>
      </w:rPr>
    </w:tblStylePr>
    <w:tblStylePr w:type="band2Horz">
      <w:rPr>
        <w:color w:val="404040"/>
        <w:sz w:val="22"/>
      </w:rPr>
      <w:tblPr/>
      <w:tcPr>
        <w:shd w:val="clear" w:color="auto" w:fill="F2DCDC" w:themeFill="accent2" w:themeFillTint="32"/>
      </w:tcPr>
    </w:tblStylePr>
  </w:style>
  <w:style w:type="table" w:customStyle="1" w:styleId="Lined-Accent3">
    <w:name w:val="Lined - Accent 3"/>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9ABB59" w:themeFill="accent3" w:themeFillTint="FE"/>
      </w:tcPr>
    </w:tblStylePr>
    <w:tblStylePr w:type="lastRow">
      <w:rPr>
        <w:color w:val="F2F2F2"/>
        <w:sz w:val="22"/>
      </w:rPr>
      <w:tblPr/>
      <w:tcPr>
        <w:shd w:val="clear" w:color="auto" w:fill="9ABB59" w:themeFill="accent3" w:themeFillTint="FE"/>
      </w:tcPr>
    </w:tblStylePr>
    <w:tblStylePr w:type="firstCol">
      <w:rPr>
        <w:color w:val="F2F2F2"/>
        <w:sz w:val="22"/>
      </w:rPr>
      <w:tblPr/>
      <w:tcPr>
        <w:shd w:val="clear" w:color="auto" w:fill="9ABB59" w:themeFill="accent3" w:themeFillTint="FE"/>
      </w:tcPr>
    </w:tblStylePr>
    <w:tblStylePr w:type="lastCol">
      <w:rPr>
        <w:color w:val="F2F2F2"/>
        <w:sz w:val="22"/>
      </w:rPr>
      <w:tblPr/>
      <w:tcPr>
        <w:shd w:val="clear" w:color="auto" w:fill="9ABB59" w:themeFill="accent3" w:themeFillTint="FE"/>
      </w:tcPr>
    </w:tblStylePr>
    <w:tblStylePr w:type="band1Vert">
      <w:rPr>
        <w:color w:val="404040"/>
        <w:sz w:val="22"/>
      </w:rPr>
    </w:tblStylePr>
    <w:tblStylePr w:type="band2Vert">
      <w:rPr>
        <w:color w:val="404040"/>
        <w:sz w:val="22"/>
      </w:rPr>
      <w:tblPr/>
      <w:tcPr>
        <w:shd w:val="clear" w:color="auto" w:fill="EAF1DC" w:themeFill="accent3" w:themeFillTint="34"/>
      </w:tcPr>
    </w:tblStylePr>
    <w:tblStylePr w:type="band1Horz">
      <w:rPr>
        <w:color w:val="404040"/>
        <w:sz w:val="22"/>
      </w:rPr>
    </w:tblStylePr>
    <w:tblStylePr w:type="band2Horz">
      <w:rPr>
        <w:color w:val="404040"/>
        <w:sz w:val="22"/>
      </w:rPr>
      <w:tblPr/>
      <w:tcPr>
        <w:shd w:val="clear" w:color="auto" w:fill="EAF1DC" w:themeFill="accent3" w:themeFillTint="34"/>
      </w:tcPr>
    </w:tblStylePr>
  </w:style>
  <w:style w:type="table" w:customStyle="1" w:styleId="Lined-Accent4">
    <w:name w:val="Lined - Accent 4"/>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B2A1C6" w:themeFill="accent4" w:themeFillTint="9A"/>
      </w:tcPr>
    </w:tblStylePr>
    <w:tblStylePr w:type="lastRow">
      <w:rPr>
        <w:color w:val="F2F2F2"/>
        <w:sz w:val="22"/>
      </w:rPr>
      <w:tblPr/>
      <w:tcPr>
        <w:shd w:val="clear" w:color="auto" w:fill="B2A1C6" w:themeFill="accent4" w:themeFillTint="9A"/>
      </w:tcPr>
    </w:tblStylePr>
    <w:tblStylePr w:type="firstCol">
      <w:rPr>
        <w:color w:val="F2F2F2"/>
        <w:sz w:val="22"/>
      </w:rPr>
      <w:tblPr/>
      <w:tcPr>
        <w:shd w:val="clear" w:color="auto" w:fill="B2A1C6" w:themeFill="accent4" w:themeFillTint="9A"/>
      </w:tcPr>
    </w:tblStylePr>
    <w:tblStylePr w:type="lastCol">
      <w:rPr>
        <w:color w:val="F2F2F2"/>
        <w:sz w:val="22"/>
      </w:rPr>
      <w:tblPr/>
      <w:tcPr>
        <w:shd w:val="clear" w:color="auto" w:fill="B2A1C6" w:themeFill="accent4" w:themeFillTint="9A"/>
      </w:tcPr>
    </w:tblStylePr>
    <w:tblStylePr w:type="band1Vert">
      <w:rPr>
        <w:color w:val="404040"/>
        <w:sz w:val="22"/>
      </w:rPr>
    </w:tblStylePr>
    <w:tblStylePr w:type="band2Vert">
      <w:rPr>
        <w:color w:val="404040"/>
        <w:sz w:val="22"/>
      </w:rPr>
      <w:tblPr/>
      <w:tcPr>
        <w:shd w:val="clear" w:color="auto" w:fill="E5DFEC" w:themeFill="accent4" w:themeFillTint="34"/>
      </w:tcPr>
    </w:tblStylePr>
    <w:tblStylePr w:type="band1Horz">
      <w:rPr>
        <w:color w:val="404040"/>
        <w:sz w:val="22"/>
      </w:rPr>
    </w:tblStylePr>
    <w:tblStylePr w:type="band2Horz">
      <w:rPr>
        <w:color w:val="404040"/>
        <w:sz w:val="22"/>
      </w:rPr>
      <w:tblPr/>
      <w:tcPr>
        <w:shd w:val="clear" w:color="auto" w:fill="E5DFEC" w:themeFill="accent4" w:themeFillTint="34"/>
      </w:tcPr>
    </w:tblStylePr>
  </w:style>
  <w:style w:type="table" w:customStyle="1" w:styleId="Lined-Accent5">
    <w:name w:val="Lined - Accent 5"/>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4BACC6" w:themeFill="accent5"/>
      </w:tcPr>
    </w:tblStylePr>
    <w:tblStylePr w:type="lastRow">
      <w:rPr>
        <w:color w:val="F2F2F2"/>
        <w:sz w:val="22"/>
      </w:rPr>
      <w:tblPr/>
      <w:tcPr>
        <w:shd w:val="clear" w:color="auto" w:fill="4BACC6" w:themeFill="accent5"/>
      </w:tcPr>
    </w:tblStylePr>
    <w:tblStylePr w:type="firstCol">
      <w:rPr>
        <w:color w:val="F2F2F2"/>
        <w:sz w:val="22"/>
      </w:rPr>
      <w:tblPr/>
      <w:tcPr>
        <w:shd w:val="clear" w:color="auto" w:fill="4BACC6" w:themeFill="accent5"/>
      </w:tcPr>
    </w:tblStylePr>
    <w:tblStylePr w:type="lastCol">
      <w:rPr>
        <w:color w:val="F2F2F2"/>
        <w:sz w:val="22"/>
      </w:rPr>
      <w:tblPr/>
      <w:tcPr>
        <w:shd w:val="clear" w:color="auto" w:fill="4BACC6" w:themeFill="accent5"/>
      </w:tcPr>
    </w:tblStylePr>
    <w:tblStylePr w:type="band1Vert">
      <w:rPr>
        <w:color w:val="404040"/>
        <w:sz w:val="22"/>
      </w:rPr>
    </w:tblStylePr>
    <w:tblStylePr w:type="band2Vert">
      <w:rPr>
        <w:color w:val="404040"/>
        <w:sz w:val="22"/>
      </w:rPr>
      <w:tblPr/>
      <w:tcPr>
        <w:shd w:val="clear" w:color="auto" w:fill="DAEEF3" w:themeFill="accent5" w:themeFillTint="34"/>
      </w:tcPr>
    </w:tblStylePr>
    <w:tblStylePr w:type="band1Horz">
      <w:rPr>
        <w:color w:val="404040"/>
        <w:sz w:val="22"/>
      </w:rPr>
    </w:tblStylePr>
    <w:tblStylePr w:type="band2Horz">
      <w:rPr>
        <w:color w:val="404040"/>
        <w:sz w:val="22"/>
      </w:rPr>
      <w:tblPr/>
      <w:tcPr>
        <w:shd w:val="clear" w:color="auto" w:fill="DAEEF3" w:themeFill="accent5" w:themeFillTint="34"/>
      </w:tcPr>
    </w:tblStylePr>
  </w:style>
  <w:style w:type="table" w:customStyle="1" w:styleId="Lined-Accent6">
    <w:name w:val="Lined - Accent 6"/>
    <w:uiPriority w:val="99"/>
    <w:rPr>
      <w:color w:val="404040"/>
      <w:sz w:val="20"/>
      <w:szCs w:val="20"/>
      <w:lang w:eastAsia="it-IT"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auto" w:fill="F79646" w:themeFill="accent6"/>
      </w:tcPr>
    </w:tblStylePr>
    <w:tblStylePr w:type="lastRow">
      <w:rPr>
        <w:color w:val="F2F2F2"/>
        <w:sz w:val="22"/>
      </w:rPr>
      <w:tblPr/>
      <w:tcPr>
        <w:shd w:val="clear" w:color="auto" w:fill="F79646" w:themeFill="accent6"/>
      </w:tcPr>
    </w:tblStylePr>
    <w:tblStylePr w:type="firstCol">
      <w:rPr>
        <w:color w:val="F2F2F2"/>
        <w:sz w:val="22"/>
      </w:rPr>
      <w:tblPr/>
      <w:tcPr>
        <w:shd w:val="clear" w:color="auto" w:fill="F79646" w:themeFill="accent6"/>
      </w:tcPr>
    </w:tblStylePr>
    <w:tblStylePr w:type="lastCol">
      <w:rPr>
        <w:color w:val="F2F2F2"/>
        <w:sz w:val="22"/>
      </w:rPr>
      <w:tblPr/>
      <w:tcPr>
        <w:shd w:val="clear" w:color="auto" w:fill="F79646" w:themeFill="accent6"/>
      </w:tcPr>
    </w:tblStylePr>
    <w:tblStylePr w:type="band1Vert">
      <w:rPr>
        <w:color w:val="404040"/>
        <w:sz w:val="22"/>
      </w:rPr>
    </w:tblStylePr>
    <w:tblStylePr w:type="band2Vert">
      <w:rPr>
        <w:color w:val="404040"/>
        <w:sz w:val="22"/>
      </w:rPr>
      <w:tblPr/>
      <w:tcPr>
        <w:shd w:val="clear" w:color="auto" w:fill="FDE9D8" w:themeFill="accent6" w:themeFillTint="34"/>
      </w:tcPr>
    </w:tblStylePr>
    <w:tblStylePr w:type="band1Horz">
      <w:rPr>
        <w:color w:val="404040"/>
        <w:sz w:val="22"/>
      </w:rPr>
    </w:tblStylePr>
    <w:tblStylePr w:type="band2Horz">
      <w:rPr>
        <w:color w:val="404040"/>
        <w:sz w:val="22"/>
      </w:rPr>
      <w:tblPr/>
      <w:tcPr>
        <w:shd w:val="clear" w:color="auto" w:fill="FDE9D8" w:themeFill="accent6" w:themeFillTint="34"/>
      </w:tcPr>
    </w:tblStylePr>
  </w:style>
  <w:style w:type="table" w:customStyle="1" w:styleId="BorderedLined-Accent">
    <w:name w:val="Bordered &amp; Lined - Accent"/>
    <w:uiPriority w:val="99"/>
    <w:rPr>
      <w:color w:val="404040"/>
      <w:sz w:val="20"/>
      <w:szCs w:val="20"/>
      <w:lang w:eastAsia="it-IT"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StylePr>
    <w:tblStylePr w:type="band2Vert">
      <w:rPr>
        <w:color w:val="404040"/>
        <w:sz w:val="22"/>
      </w:rPr>
      <w:tblPr/>
      <w:tcPr>
        <w:shd w:val="clear" w:color="auto" w:fill="F2F2F2" w:themeFill="text1" w:themeFillTint="0D"/>
      </w:tcPr>
    </w:tblStylePr>
    <w:tblStylePr w:type="band1Horz">
      <w:rPr>
        <w:color w:val="404040"/>
        <w:sz w:val="22"/>
      </w:rPr>
    </w:tblStylePr>
    <w:tblStylePr w:type="band2Horz">
      <w:rPr>
        <w:color w:val="404040"/>
        <w:sz w:val="22"/>
      </w:rPr>
      <w:tblPr/>
      <w:tcPr>
        <w:shd w:val="clear" w:color="auto" w:fill="F2F2F2" w:themeFill="text1" w:themeFillTint="0D"/>
      </w:tcPr>
    </w:tblStylePr>
  </w:style>
  <w:style w:type="table" w:customStyle="1" w:styleId="BorderedLined-Accent1">
    <w:name w:val="Bordered &amp; Lined - Accent 1"/>
    <w:uiPriority w:val="99"/>
    <w:rPr>
      <w:color w:val="404040"/>
      <w:sz w:val="20"/>
      <w:szCs w:val="20"/>
      <w:lang w:eastAsia="it-IT" w:bidi="ar-S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0" w:type="dxa"/>
        <w:bottom w:w="0" w:type="dxa"/>
        <w:right w:w="0" w:type="dxa"/>
      </w:tblCellMar>
    </w:tblPr>
    <w:tblStylePr w:type="firstRow">
      <w:rPr>
        <w:color w:val="F2F2F2"/>
        <w:sz w:val="22"/>
      </w:rPr>
      <w:tblPr/>
      <w:tcPr>
        <w:shd w:val="clear" w:color="auto" w:fill="5D8AC2" w:themeFill="accent1" w:themeFillTint="EA"/>
      </w:tcPr>
    </w:tblStylePr>
    <w:tblStylePr w:type="lastRow">
      <w:rPr>
        <w:color w:val="F2F2F2"/>
        <w:sz w:val="22"/>
      </w:rPr>
      <w:tblPr/>
      <w:tcPr>
        <w:shd w:val="clear" w:color="auto" w:fill="5D8AC2" w:themeFill="accent1" w:themeFillTint="EA"/>
      </w:tcPr>
    </w:tblStylePr>
    <w:tblStylePr w:type="firstCol">
      <w:rPr>
        <w:color w:val="F2F2F2"/>
        <w:sz w:val="22"/>
      </w:rPr>
      <w:tblPr/>
      <w:tcPr>
        <w:shd w:val="clear" w:color="auto" w:fill="5D8AC2" w:themeFill="accent1" w:themeFillTint="EA"/>
      </w:tcPr>
    </w:tblStylePr>
    <w:tblStylePr w:type="lastCol">
      <w:rPr>
        <w:color w:val="F2F2F2"/>
        <w:sz w:val="22"/>
      </w:rPr>
      <w:tblPr/>
      <w:tcPr>
        <w:shd w:val="clear" w:color="auto" w:fill="5D8AC2" w:themeFill="accent1" w:themeFillTint="EA"/>
      </w:tcPr>
    </w:tblStylePr>
    <w:tblStylePr w:type="band1Vert">
      <w:rPr>
        <w:color w:val="404040"/>
        <w:sz w:val="22"/>
      </w:rPr>
    </w:tblStylePr>
    <w:tblStylePr w:type="band2Vert">
      <w:rPr>
        <w:color w:val="404040"/>
        <w:sz w:val="22"/>
      </w:rPr>
      <w:tblPr/>
      <w:tcPr>
        <w:shd w:val="clear" w:color="auto" w:fill="C7D7EA" w:themeFill="accent1" w:themeFillTint="50"/>
      </w:tcPr>
    </w:tblStylePr>
    <w:tblStylePr w:type="band1Horz">
      <w:rPr>
        <w:color w:val="404040"/>
        <w:sz w:val="22"/>
      </w:rPr>
    </w:tblStylePr>
    <w:tblStylePr w:type="band2Horz">
      <w:rPr>
        <w:color w:val="404040"/>
        <w:sz w:val="22"/>
      </w:rPr>
      <w:tblPr/>
      <w:tcPr>
        <w:shd w:val="clear" w:color="auto" w:fill="C7D7EA" w:themeFill="accent1" w:themeFillTint="50"/>
      </w:tcPr>
    </w:tblStylePr>
  </w:style>
  <w:style w:type="table" w:customStyle="1" w:styleId="BorderedLined-Accent2">
    <w:name w:val="Bordered &amp; Lined - Accent 2"/>
    <w:uiPriority w:val="99"/>
    <w:rPr>
      <w:color w:val="404040"/>
      <w:sz w:val="20"/>
      <w:szCs w:val="20"/>
      <w:lang w:eastAsia="it-IT" w:bidi="ar-S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0" w:type="dxa"/>
        <w:left w:w="0" w:type="dxa"/>
        <w:bottom w:w="0" w:type="dxa"/>
        <w:right w:w="0" w:type="dxa"/>
      </w:tblCellMar>
    </w:tblPr>
    <w:tblStylePr w:type="firstRow">
      <w:rPr>
        <w:color w:val="F2F2F2"/>
        <w:sz w:val="22"/>
      </w:rPr>
      <w:tblPr/>
      <w:tcPr>
        <w:shd w:val="clear" w:color="auto" w:fill="D99695" w:themeFill="accent2" w:themeFillTint="97"/>
      </w:tcPr>
    </w:tblStylePr>
    <w:tblStylePr w:type="lastRow">
      <w:rPr>
        <w:color w:val="F2F2F2"/>
        <w:sz w:val="22"/>
      </w:rPr>
      <w:tblPr/>
      <w:tcPr>
        <w:shd w:val="clear" w:color="auto" w:fill="D99695" w:themeFill="accent2" w:themeFillTint="97"/>
      </w:tcPr>
    </w:tblStylePr>
    <w:tblStylePr w:type="firstCol">
      <w:rPr>
        <w:color w:val="F2F2F2"/>
        <w:sz w:val="22"/>
      </w:rPr>
      <w:tblPr/>
      <w:tcPr>
        <w:shd w:val="clear" w:color="auto" w:fill="D99695" w:themeFill="accent2" w:themeFillTint="97"/>
      </w:tcPr>
    </w:tblStylePr>
    <w:tblStylePr w:type="lastCol">
      <w:rPr>
        <w:color w:val="F2F2F2"/>
        <w:sz w:val="22"/>
      </w:rPr>
      <w:tblPr/>
      <w:tcPr>
        <w:shd w:val="clear" w:color="auto" w:fill="D99695" w:themeFill="accent2" w:themeFillTint="97"/>
      </w:tcPr>
    </w:tblStylePr>
    <w:tblStylePr w:type="band1Vert">
      <w:rPr>
        <w:color w:val="404040"/>
        <w:sz w:val="22"/>
      </w:rPr>
    </w:tblStylePr>
    <w:tblStylePr w:type="band2Vert">
      <w:rPr>
        <w:color w:val="404040"/>
        <w:sz w:val="22"/>
      </w:rPr>
      <w:tblPr/>
      <w:tcPr>
        <w:shd w:val="clear" w:color="auto" w:fill="F2DCDC" w:themeFill="accent2" w:themeFillTint="32"/>
      </w:tcPr>
    </w:tblStylePr>
    <w:tblStylePr w:type="band1Horz">
      <w:rPr>
        <w:color w:val="404040"/>
        <w:sz w:val="22"/>
      </w:rPr>
    </w:tblStylePr>
    <w:tblStylePr w:type="band2Horz">
      <w:rPr>
        <w:color w:val="404040"/>
        <w:sz w:val="22"/>
      </w:rPr>
      <w:tblPr/>
      <w:tcPr>
        <w:shd w:val="clear" w:color="auto" w:fill="F2DCDC" w:themeFill="accent2" w:themeFillTint="32"/>
      </w:tcPr>
    </w:tblStylePr>
  </w:style>
  <w:style w:type="table" w:customStyle="1" w:styleId="BorderedLined-Accent3">
    <w:name w:val="Bordered &amp; Lined - Accent 3"/>
    <w:uiPriority w:val="99"/>
    <w:rPr>
      <w:color w:val="404040"/>
      <w:sz w:val="20"/>
      <w:szCs w:val="20"/>
      <w:lang w:eastAsia="it-IT" w:bidi="ar-SA"/>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CellMar>
        <w:top w:w="0" w:type="dxa"/>
        <w:left w:w="0" w:type="dxa"/>
        <w:bottom w:w="0" w:type="dxa"/>
        <w:right w:w="0" w:type="dxa"/>
      </w:tblCellMar>
    </w:tblPr>
    <w:tblStylePr w:type="firstRow">
      <w:rPr>
        <w:color w:val="F2F2F2"/>
        <w:sz w:val="22"/>
      </w:rPr>
      <w:tblPr/>
      <w:tcPr>
        <w:shd w:val="clear" w:color="auto" w:fill="9ABB59" w:themeFill="accent3" w:themeFillTint="FE"/>
      </w:tcPr>
    </w:tblStylePr>
    <w:tblStylePr w:type="lastRow">
      <w:rPr>
        <w:color w:val="F2F2F2"/>
        <w:sz w:val="22"/>
      </w:rPr>
      <w:tblPr/>
      <w:tcPr>
        <w:shd w:val="clear" w:color="auto" w:fill="9ABB59" w:themeFill="accent3" w:themeFillTint="FE"/>
      </w:tcPr>
    </w:tblStylePr>
    <w:tblStylePr w:type="firstCol">
      <w:rPr>
        <w:color w:val="F2F2F2"/>
        <w:sz w:val="22"/>
      </w:rPr>
      <w:tblPr/>
      <w:tcPr>
        <w:shd w:val="clear" w:color="auto" w:fill="9ABB59" w:themeFill="accent3" w:themeFillTint="FE"/>
      </w:tcPr>
    </w:tblStylePr>
    <w:tblStylePr w:type="lastCol">
      <w:rPr>
        <w:color w:val="F2F2F2"/>
        <w:sz w:val="22"/>
      </w:rPr>
      <w:tblPr/>
      <w:tcPr>
        <w:shd w:val="clear" w:color="auto" w:fill="9ABB59" w:themeFill="accent3" w:themeFillTint="FE"/>
      </w:tcPr>
    </w:tblStylePr>
    <w:tblStylePr w:type="band1Vert">
      <w:rPr>
        <w:color w:val="404040"/>
        <w:sz w:val="22"/>
      </w:rPr>
    </w:tblStylePr>
    <w:tblStylePr w:type="band2Vert">
      <w:rPr>
        <w:color w:val="404040"/>
        <w:sz w:val="22"/>
      </w:rPr>
      <w:tblPr/>
      <w:tcPr>
        <w:shd w:val="clear" w:color="auto" w:fill="EAF1DC" w:themeFill="accent3" w:themeFillTint="34"/>
      </w:tcPr>
    </w:tblStylePr>
    <w:tblStylePr w:type="band1Horz">
      <w:rPr>
        <w:color w:val="404040"/>
        <w:sz w:val="22"/>
      </w:rPr>
    </w:tblStylePr>
    <w:tblStylePr w:type="band2Horz">
      <w:rPr>
        <w:color w:val="404040"/>
        <w:sz w:val="22"/>
      </w:rPr>
      <w:tblPr/>
      <w:tcPr>
        <w:shd w:val="clear" w:color="auto" w:fill="EAF1DC" w:themeFill="accent3" w:themeFillTint="34"/>
      </w:tcPr>
    </w:tblStylePr>
  </w:style>
  <w:style w:type="table" w:customStyle="1" w:styleId="BorderedLined-Accent4">
    <w:name w:val="Bordered &amp; Lined - Accent 4"/>
    <w:uiPriority w:val="99"/>
    <w:rPr>
      <w:color w:val="404040"/>
      <w:sz w:val="20"/>
      <w:szCs w:val="20"/>
      <w:lang w:eastAsia="it-IT" w:bidi="ar-SA"/>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tblCellMar>
        <w:top w:w="0" w:type="dxa"/>
        <w:left w:w="0" w:type="dxa"/>
        <w:bottom w:w="0" w:type="dxa"/>
        <w:right w:w="0" w:type="dxa"/>
      </w:tblCellMar>
    </w:tblPr>
    <w:tblStylePr w:type="firstRow">
      <w:rPr>
        <w:color w:val="F2F2F2"/>
        <w:sz w:val="22"/>
      </w:rPr>
      <w:tblPr/>
      <w:tcPr>
        <w:shd w:val="clear" w:color="auto" w:fill="B2A1C6" w:themeFill="accent4" w:themeFillTint="9A"/>
      </w:tcPr>
    </w:tblStylePr>
    <w:tblStylePr w:type="lastRow">
      <w:rPr>
        <w:color w:val="F2F2F2"/>
        <w:sz w:val="22"/>
      </w:rPr>
      <w:tblPr/>
      <w:tcPr>
        <w:shd w:val="clear" w:color="auto" w:fill="B2A1C6" w:themeFill="accent4" w:themeFillTint="9A"/>
      </w:tcPr>
    </w:tblStylePr>
    <w:tblStylePr w:type="firstCol">
      <w:rPr>
        <w:color w:val="F2F2F2"/>
        <w:sz w:val="22"/>
      </w:rPr>
      <w:tblPr/>
      <w:tcPr>
        <w:shd w:val="clear" w:color="auto" w:fill="B2A1C6" w:themeFill="accent4" w:themeFillTint="9A"/>
      </w:tcPr>
    </w:tblStylePr>
    <w:tblStylePr w:type="lastCol">
      <w:rPr>
        <w:color w:val="F2F2F2"/>
        <w:sz w:val="22"/>
      </w:rPr>
      <w:tblPr/>
      <w:tcPr>
        <w:shd w:val="clear" w:color="auto" w:fill="B2A1C6" w:themeFill="accent4" w:themeFillTint="9A"/>
      </w:tcPr>
    </w:tblStylePr>
    <w:tblStylePr w:type="band1Vert">
      <w:rPr>
        <w:color w:val="404040"/>
        <w:sz w:val="22"/>
      </w:rPr>
    </w:tblStylePr>
    <w:tblStylePr w:type="band2Vert">
      <w:rPr>
        <w:color w:val="404040"/>
        <w:sz w:val="22"/>
      </w:rPr>
      <w:tblPr/>
      <w:tcPr>
        <w:shd w:val="clear" w:color="auto" w:fill="E5DFEC" w:themeFill="accent4" w:themeFillTint="34"/>
      </w:tcPr>
    </w:tblStylePr>
    <w:tblStylePr w:type="band1Horz">
      <w:rPr>
        <w:color w:val="404040"/>
        <w:sz w:val="22"/>
      </w:rPr>
    </w:tblStylePr>
    <w:tblStylePr w:type="band2Horz">
      <w:rPr>
        <w:color w:val="404040"/>
        <w:sz w:val="22"/>
      </w:rPr>
      <w:tblPr/>
      <w:tcPr>
        <w:shd w:val="clear" w:color="auto" w:fill="E5DFEC" w:themeFill="accent4" w:themeFillTint="34"/>
      </w:tcPr>
    </w:tblStylePr>
  </w:style>
  <w:style w:type="table" w:customStyle="1" w:styleId="BorderedLined-Accent5">
    <w:name w:val="Bordered &amp; Lined - Accent 5"/>
    <w:uiPriority w:val="99"/>
    <w:rPr>
      <w:color w:val="404040"/>
      <w:sz w:val="20"/>
      <w:szCs w:val="20"/>
      <w:lang w:eastAsia="it-IT" w:bidi="ar-SA"/>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color w:val="F2F2F2"/>
        <w:sz w:val="22"/>
      </w:rPr>
      <w:tblPr/>
      <w:tcPr>
        <w:shd w:val="clear" w:color="auto" w:fill="4BACC6" w:themeFill="accent5"/>
      </w:tcPr>
    </w:tblStylePr>
    <w:tblStylePr w:type="lastRow">
      <w:rPr>
        <w:color w:val="F2F2F2"/>
        <w:sz w:val="22"/>
      </w:rPr>
      <w:tblPr/>
      <w:tcPr>
        <w:shd w:val="clear" w:color="auto" w:fill="4BACC6" w:themeFill="accent5"/>
      </w:tcPr>
    </w:tblStylePr>
    <w:tblStylePr w:type="firstCol">
      <w:rPr>
        <w:color w:val="F2F2F2"/>
        <w:sz w:val="22"/>
      </w:rPr>
      <w:tblPr/>
      <w:tcPr>
        <w:shd w:val="clear" w:color="auto" w:fill="4BACC6" w:themeFill="accent5"/>
      </w:tcPr>
    </w:tblStylePr>
    <w:tblStylePr w:type="lastCol">
      <w:rPr>
        <w:color w:val="F2F2F2"/>
        <w:sz w:val="22"/>
      </w:rPr>
      <w:tblPr/>
      <w:tcPr>
        <w:shd w:val="clear" w:color="auto" w:fill="4BACC6" w:themeFill="accent5"/>
      </w:tcPr>
    </w:tblStylePr>
    <w:tblStylePr w:type="band1Vert">
      <w:rPr>
        <w:color w:val="404040"/>
        <w:sz w:val="22"/>
      </w:rPr>
    </w:tblStylePr>
    <w:tblStylePr w:type="band2Vert">
      <w:rPr>
        <w:color w:val="404040"/>
        <w:sz w:val="22"/>
      </w:rPr>
      <w:tblPr/>
      <w:tcPr>
        <w:shd w:val="clear" w:color="auto" w:fill="DAEEF3" w:themeFill="accent5" w:themeFillTint="34"/>
      </w:tcPr>
    </w:tblStylePr>
    <w:tblStylePr w:type="band1Horz">
      <w:rPr>
        <w:color w:val="404040"/>
        <w:sz w:val="22"/>
      </w:rPr>
    </w:tblStylePr>
    <w:tblStylePr w:type="band2Horz">
      <w:rPr>
        <w:color w:val="404040"/>
        <w:sz w:val="22"/>
      </w:rPr>
      <w:tblPr/>
      <w:tcPr>
        <w:shd w:val="clear" w:color="auto" w:fill="DAEEF3" w:themeFill="accent5" w:themeFillTint="34"/>
      </w:tcPr>
    </w:tblStylePr>
  </w:style>
  <w:style w:type="table" w:customStyle="1" w:styleId="BorderedLined-Accent6">
    <w:name w:val="Bordered &amp; Lined - Accent 6"/>
    <w:uiPriority w:val="99"/>
    <w:rPr>
      <w:color w:val="404040"/>
      <w:sz w:val="20"/>
      <w:szCs w:val="20"/>
      <w:lang w:eastAsia="it-IT" w:bidi="ar-SA"/>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color w:val="F2F2F2"/>
        <w:sz w:val="22"/>
      </w:rPr>
      <w:tblPr/>
      <w:tcPr>
        <w:shd w:val="clear" w:color="auto" w:fill="F79646" w:themeFill="accent6"/>
      </w:tcPr>
    </w:tblStylePr>
    <w:tblStylePr w:type="lastRow">
      <w:rPr>
        <w:color w:val="F2F2F2"/>
        <w:sz w:val="22"/>
      </w:rPr>
      <w:tblPr/>
      <w:tcPr>
        <w:shd w:val="clear" w:color="auto" w:fill="F79646" w:themeFill="accent6"/>
      </w:tcPr>
    </w:tblStylePr>
    <w:tblStylePr w:type="firstCol">
      <w:rPr>
        <w:color w:val="F2F2F2"/>
        <w:sz w:val="22"/>
      </w:rPr>
      <w:tblPr/>
      <w:tcPr>
        <w:shd w:val="clear" w:color="auto" w:fill="F79646" w:themeFill="accent6"/>
      </w:tcPr>
    </w:tblStylePr>
    <w:tblStylePr w:type="lastCol">
      <w:rPr>
        <w:color w:val="F2F2F2"/>
        <w:sz w:val="22"/>
      </w:rPr>
      <w:tblPr/>
      <w:tcPr>
        <w:shd w:val="clear" w:color="auto" w:fill="F79646" w:themeFill="accent6"/>
      </w:tcPr>
    </w:tblStylePr>
    <w:tblStylePr w:type="band1Vert">
      <w:rPr>
        <w:color w:val="404040"/>
        <w:sz w:val="22"/>
      </w:rPr>
    </w:tblStylePr>
    <w:tblStylePr w:type="band2Vert">
      <w:rPr>
        <w:color w:val="404040"/>
        <w:sz w:val="22"/>
      </w:rPr>
      <w:tblPr/>
      <w:tcPr>
        <w:shd w:val="clear" w:color="auto" w:fill="FDE9D8" w:themeFill="accent6" w:themeFillTint="34"/>
      </w:tcPr>
    </w:tblStylePr>
    <w:tblStylePr w:type="band1Horz">
      <w:rPr>
        <w:color w:val="404040"/>
        <w:sz w:val="22"/>
      </w:rPr>
    </w:tblStylePr>
    <w:tblStylePr w:type="band2Horz">
      <w:rPr>
        <w:color w:val="404040"/>
        <w:sz w:val="22"/>
      </w:rPr>
      <w:tblPr/>
      <w:tcPr>
        <w:shd w:val="clear" w:color="auto" w:fill="FDE9D8" w:themeFill="accent6" w:themeFillTint="34"/>
      </w:tcPr>
    </w:tblStylePr>
  </w:style>
  <w:style w:type="table" w:customStyle="1" w:styleId="Bordered">
    <w:name w:val="Bordered"/>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color w:val="404040"/>
        <w:sz w:val="22"/>
      </w:rPr>
      <w:tblPr/>
      <w:tcPr>
        <w:tcBorders>
          <w:bottom w:val="single" w:sz="12" w:space="0" w:color="000000" w:themeColor="text1"/>
        </w:tcBorders>
      </w:tcPr>
    </w:tblStylePr>
    <w:tblStylePr w:type="lastRow">
      <w:rPr>
        <w:color w:val="404040"/>
        <w:sz w:val="22"/>
      </w:rPr>
      <w:tblPr/>
      <w:tcPr>
        <w:tcBorders>
          <w:top w:val="single" w:sz="12" w:space="0" w:color="000000" w:themeColor="text1"/>
        </w:tcBorders>
      </w:tcPr>
    </w:tblStylePr>
    <w:tblStylePr w:type="firstCol">
      <w:rPr>
        <w:color w:val="404040"/>
        <w:sz w:val="22"/>
      </w:rPr>
    </w:tblStylePr>
    <w:tblStylePr w:type="lastCol">
      <w:rPr>
        <w:color w:val="404040"/>
        <w:sz w:val="22"/>
      </w:rPr>
      <w:tblPr/>
      <w:tcPr>
        <w:tcBorders>
          <w:left w:val="single" w:sz="12" w:space="0" w:color="000000" w:themeColor="text1"/>
        </w:tcBorders>
      </w:tc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color w:val="404040"/>
        <w:sz w:val="22"/>
      </w:rPr>
      <w:tblPr/>
      <w:tcPr>
        <w:tcBorders>
          <w:bottom w:val="single" w:sz="12" w:space="0" w:color="4F81BD" w:themeColor="accent1"/>
        </w:tcBorders>
      </w:tcPr>
    </w:tblStylePr>
    <w:tblStylePr w:type="lastRow">
      <w:rPr>
        <w:color w:val="404040"/>
        <w:sz w:val="22"/>
      </w:rPr>
      <w:tblPr/>
      <w:tcPr>
        <w:tcBorders>
          <w:top w:val="single" w:sz="12" w:space="0" w:color="4F81BD" w:themeColor="accent1"/>
        </w:tcBorders>
      </w:tcPr>
    </w:tblStylePr>
    <w:tblStylePr w:type="firstCol">
      <w:rPr>
        <w:color w:val="404040"/>
        <w:sz w:val="22"/>
      </w:rPr>
    </w:tblStylePr>
    <w:tblStylePr w:type="lastCol">
      <w:rPr>
        <w:color w:val="404040"/>
        <w:sz w:val="22"/>
      </w:rPr>
      <w:tblPr/>
      <w:tcPr>
        <w:tcBorders>
          <w:left w:val="single" w:sz="12" w:space="0" w:color="4F81BD" w:themeColor="accent1"/>
        </w:tcBorders>
      </w:tc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Bordered-Accent2">
    <w:name w:val="Bordered - Accent 2"/>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color w:val="404040"/>
        <w:sz w:val="22"/>
      </w:rPr>
      <w:tblPr/>
      <w:tcPr>
        <w:tcBorders>
          <w:bottom w:val="single" w:sz="12" w:space="0" w:color="C0504D" w:themeColor="accent2"/>
        </w:tcBorders>
      </w:tcPr>
    </w:tblStylePr>
    <w:tblStylePr w:type="lastRow">
      <w:rPr>
        <w:color w:val="404040"/>
        <w:sz w:val="22"/>
      </w:rPr>
      <w:tblPr/>
      <w:tcPr>
        <w:tcBorders>
          <w:top w:val="single" w:sz="12" w:space="0" w:color="C0504D" w:themeColor="accent2"/>
        </w:tcBorders>
      </w:tcPr>
    </w:tblStylePr>
    <w:tblStylePr w:type="firstCol">
      <w:rPr>
        <w:color w:val="404040"/>
        <w:sz w:val="22"/>
      </w:rPr>
    </w:tblStylePr>
    <w:tblStylePr w:type="lastCol">
      <w:rPr>
        <w:color w:val="404040"/>
        <w:sz w:val="22"/>
      </w:rPr>
      <w:tblPr/>
      <w:tcPr>
        <w:tcBorders>
          <w:left w:val="single" w:sz="12" w:space="0" w:color="C0504D" w:themeColor="accent2"/>
        </w:tcBorders>
      </w:tc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Bordered-Accent3">
    <w:name w:val="Bordered - Accent 3"/>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color w:val="404040"/>
        <w:sz w:val="22"/>
      </w:rPr>
      <w:tblPr/>
      <w:tcPr>
        <w:tcBorders>
          <w:bottom w:val="single" w:sz="12" w:space="0" w:color="9BBB59" w:themeColor="accent3"/>
        </w:tcBorders>
      </w:tcPr>
    </w:tblStylePr>
    <w:tblStylePr w:type="lastRow">
      <w:rPr>
        <w:color w:val="404040"/>
        <w:sz w:val="22"/>
      </w:rPr>
      <w:tblPr/>
      <w:tcPr>
        <w:tcBorders>
          <w:top w:val="single" w:sz="12" w:space="0" w:color="9BBB59" w:themeColor="accent3"/>
        </w:tcBorders>
      </w:tcPr>
    </w:tblStylePr>
    <w:tblStylePr w:type="firstCol">
      <w:rPr>
        <w:color w:val="404040"/>
        <w:sz w:val="22"/>
      </w:rPr>
    </w:tblStylePr>
    <w:tblStylePr w:type="lastCol">
      <w:rPr>
        <w:color w:val="404040"/>
        <w:sz w:val="22"/>
      </w:rPr>
      <w:tblPr/>
      <w:tcPr>
        <w:tcBorders>
          <w:left w:val="single" w:sz="12" w:space="0" w:color="9BBB59" w:themeColor="accent3"/>
        </w:tcBorders>
      </w:tc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Bordered-Accent4">
    <w:name w:val="Bordered - Accent 4"/>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color w:val="404040"/>
        <w:sz w:val="22"/>
      </w:rPr>
      <w:tblPr/>
      <w:tcPr>
        <w:tcBorders>
          <w:bottom w:val="single" w:sz="12" w:space="0" w:color="8064A2" w:themeColor="accent4"/>
        </w:tcBorders>
      </w:tcPr>
    </w:tblStylePr>
    <w:tblStylePr w:type="lastRow">
      <w:rPr>
        <w:color w:val="404040"/>
        <w:sz w:val="22"/>
      </w:rPr>
      <w:tblPr/>
      <w:tcPr>
        <w:tcBorders>
          <w:top w:val="single" w:sz="12" w:space="0" w:color="8064A2" w:themeColor="accent4"/>
        </w:tcBorders>
      </w:tcPr>
    </w:tblStylePr>
    <w:tblStylePr w:type="firstCol">
      <w:rPr>
        <w:color w:val="404040"/>
        <w:sz w:val="22"/>
      </w:rPr>
    </w:tblStylePr>
    <w:tblStylePr w:type="lastCol">
      <w:rPr>
        <w:color w:val="404040"/>
        <w:sz w:val="22"/>
      </w:rPr>
      <w:tblPr/>
      <w:tcPr>
        <w:tcBorders>
          <w:left w:val="single" w:sz="12" w:space="0" w:color="8064A2" w:themeColor="accent4"/>
        </w:tcBorders>
      </w:tc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Bordered-Accent5">
    <w:name w:val="Bordered - Accent 5"/>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color w:val="404040"/>
        <w:sz w:val="22"/>
      </w:rPr>
      <w:tblPr/>
      <w:tcPr>
        <w:tcBorders>
          <w:bottom w:val="single" w:sz="12" w:space="0" w:color="4BACC6" w:themeColor="accent5"/>
        </w:tcBorders>
      </w:tcPr>
    </w:tblStylePr>
    <w:tblStylePr w:type="lastRow">
      <w:rPr>
        <w:color w:val="404040"/>
        <w:sz w:val="22"/>
      </w:rPr>
      <w:tblPr/>
      <w:tcPr>
        <w:tcBorders>
          <w:top w:val="single" w:sz="12" w:space="0" w:color="4BACC6" w:themeColor="accent5"/>
        </w:tcBorders>
      </w:tcPr>
    </w:tblStylePr>
    <w:tblStylePr w:type="firstCol">
      <w:rPr>
        <w:color w:val="404040"/>
        <w:sz w:val="22"/>
      </w:rPr>
    </w:tblStylePr>
    <w:tblStylePr w:type="lastCol">
      <w:rPr>
        <w:color w:val="404040"/>
        <w:sz w:val="22"/>
      </w:rPr>
      <w:tblPr/>
      <w:tcPr>
        <w:tcBorders>
          <w:left w:val="single" w:sz="12" w:space="0" w:color="4BACC6" w:themeColor="accent5"/>
        </w:tcBorders>
      </w:tc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Bordered-Accent6">
    <w:name w:val="Bordered - Accent 6"/>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color w:val="404040"/>
        <w:sz w:val="22"/>
      </w:rPr>
      <w:tblPr/>
      <w:tcPr>
        <w:tcBorders>
          <w:bottom w:val="single" w:sz="12" w:space="0" w:color="F79646" w:themeColor="accent6"/>
        </w:tcBorders>
      </w:tcPr>
    </w:tblStylePr>
    <w:tblStylePr w:type="lastRow">
      <w:rPr>
        <w:color w:val="404040"/>
        <w:sz w:val="22"/>
      </w:rPr>
      <w:tblPr/>
      <w:tcPr>
        <w:tcBorders>
          <w:top w:val="single" w:sz="12" w:space="0" w:color="F79646" w:themeColor="accent6"/>
        </w:tcBorders>
      </w:tcPr>
    </w:tblStylePr>
    <w:tblStylePr w:type="firstCol">
      <w:rPr>
        <w:color w:val="404040"/>
        <w:sz w:val="22"/>
      </w:rPr>
    </w:tblStylePr>
    <w:tblStylePr w:type="lastCol">
      <w:rPr>
        <w:color w:val="404040"/>
        <w:sz w:val="22"/>
      </w:rPr>
      <w:tblPr/>
      <w:tcPr>
        <w:tcBorders>
          <w:left w:val="single" w:sz="12" w:space="0" w:color="F79646" w:themeColor="accent6"/>
        </w:tcBorders>
      </w:tc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9E0B-BF1D-4342-8B7C-49B45AD1B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875</Words>
  <Characters>4988</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Martino</dc:creator>
  <dc:description/>
  <cp:lastModifiedBy>Vercelli Luca</cp:lastModifiedBy>
  <cp:revision>2</cp:revision>
  <dcterms:created xsi:type="dcterms:W3CDTF">2021-03-30T09:06:00Z</dcterms:created>
  <dcterms:modified xsi:type="dcterms:W3CDTF">2021-03-30T09:06:00Z</dcterms:modified>
  <dc:language>it-IT</dc:language>
</cp:coreProperties>
</file>